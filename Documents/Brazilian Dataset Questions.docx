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97FE8" w14:textId="373EF16C" w:rsidR="005B4FB8" w:rsidRPr="005B4FB8" w:rsidRDefault="005B4FB8" w:rsidP="00086266">
      <w:pPr>
        <w:textAlignment w:val="baseline"/>
      </w:pPr>
      <w:r w:rsidRPr="005B4FB8">
        <w:t xml:space="preserve">Here is the list of questions. </w:t>
      </w:r>
      <w:r w:rsidR="009B1FD2">
        <w:t xml:space="preserve">The list is divided by topic and is also </w:t>
      </w:r>
      <w:r w:rsidRPr="005B4FB8">
        <w:t xml:space="preserve">divided up into 5 sections, so we each can pick one. </w:t>
      </w:r>
    </w:p>
    <w:p w14:paraId="1496C9A4" w14:textId="6EFF2A0E" w:rsidR="005B4FB8" w:rsidRPr="005B4FB8" w:rsidRDefault="005B4FB8" w:rsidP="00086266">
      <w:pPr>
        <w:textAlignment w:val="baseline"/>
      </w:pPr>
      <w:r w:rsidRPr="005B4FB8">
        <w:t>Everything in red is speculative; we are not likely to find answers in the data set, but we can think about them.</w:t>
      </w:r>
    </w:p>
    <w:p w14:paraId="7605C97E" w14:textId="0DD77A76" w:rsidR="004B6F55" w:rsidRDefault="005B4FB8" w:rsidP="00086266">
      <w:pPr>
        <w:textAlignment w:val="baseline"/>
      </w:pPr>
      <w:r w:rsidRPr="005B4FB8">
        <w:t>There are questions at the bottom that I thought were a little too advanced to do for exploratory data analysis. They seem more like questions to improve the business rather than just looking at the data. We can plan on looking at these later, but you guys can also do these now if you have time.</w:t>
      </w:r>
    </w:p>
    <w:p w14:paraId="1E81C654" w14:textId="07DD2228" w:rsidR="004B6F55" w:rsidRDefault="004B6F55" w:rsidP="00086266">
      <w:pPr>
        <w:textAlignment w:val="baseline"/>
      </w:pPr>
      <w:r>
        <w:t>I made comments about people’s questions I didn’t understand.</w:t>
      </w:r>
    </w:p>
    <w:p w14:paraId="3FC79315" w14:textId="77777777" w:rsidR="005B4FB8" w:rsidRPr="005B4FB8" w:rsidRDefault="005B4FB8" w:rsidP="00086266">
      <w:pPr>
        <w:textAlignment w:val="baseline"/>
      </w:pPr>
    </w:p>
    <w:p w14:paraId="6A5C5D4B" w14:textId="37745D8C" w:rsidR="00DE2A33" w:rsidRPr="00DE2A33" w:rsidRDefault="4AD39A85" w:rsidP="2B358D2A">
      <w:pPr>
        <w:textAlignment w:val="baseline"/>
        <w:rPr>
          <w:b/>
          <w:bCs/>
        </w:rPr>
      </w:pPr>
      <w:r w:rsidRPr="2B358D2A">
        <w:rPr>
          <w:b/>
          <w:bCs/>
        </w:rPr>
        <w:t>Person 1</w:t>
      </w:r>
      <w:ins w:id="0" w:author="Chow, Laura" w:date="2020-11-01T02:32:00Z">
        <w:r w:rsidR="55E06E3F" w:rsidRPr="2B358D2A">
          <w:rPr>
            <w:b/>
            <w:bCs/>
          </w:rPr>
          <w:t xml:space="preserve"> – Laura </w:t>
        </w:r>
      </w:ins>
    </w:p>
    <w:p w14:paraId="7473FA28" w14:textId="77777777" w:rsidR="00086266" w:rsidRPr="00762406" w:rsidRDefault="00086266" w:rsidP="00086266">
      <w:pPr>
        <w:pStyle w:val="paragraph"/>
        <w:numPr>
          <w:ilvl w:val="0"/>
          <w:numId w:val="15"/>
        </w:numPr>
        <w:spacing w:before="0" w:beforeAutospacing="0" w:after="0" w:afterAutospacing="0"/>
        <w:textAlignment w:val="baseline"/>
        <w:rPr>
          <w:sz w:val="24"/>
          <w:szCs w:val="24"/>
        </w:rPr>
      </w:pPr>
      <w:r w:rsidRPr="00762406">
        <w:rPr>
          <w:sz w:val="24"/>
          <w:szCs w:val="24"/>
        </w:rPr>
        <w:t>Customers</w:t>
      </w:r>
    </w:p>
    <w:p w14:paraId="2050D0A9" w14:textId="77777777" w:rsidR="00086266" w:rsidRPr="00762406" w:rsidRDefault="00086266" w:rsidP="00086266">
      <w:pPr>
        <w:pStyle w:val="paragraph"/>
        <w:numPr>
          <w:ilvl w:val="1"/>
          <w:numId w:val="15"/>
        </w:numPr>
        <w:spacing w:before="0" w:beforeAutospacing="0" w:after="0" w:afterAutospacing="0"/>
        <w:textAlignment w:val="baseline"/>
        <w:rPr>
          <w:rStyle w:val="normaltextrun"/>
          <w:sz w:val="24"/>
          <w:szCs w:val="24"/>
        </w:rPr>
      </w:pPr>
      <w:r w:rsidRPr="00762406">
        <w:rPr>
          <w:rStyle w:val="normaltextrun"/>
          <w:sz w:val="24"/>
          <w:szCs w:val="24"/>
        </w:rPr>
        <w:t>Where are the customers located?</w:t>
      </w:r>
    </w:p>
    <w:p w14:paraId="5761AE3F" w14:textId="77777777" w:rsidR="00086266" w:rsidRDefault="00086266" w:rsidP="00086266">
      <w:pPr>
        <w:pStyle w:val="paragraph"/>
        <w:numPr>
          <w:ilvl w:val="2"/>
          <w:numId w:val="15"/>
        </w:numPr>
        <w:spacing w:before="0" w:beforeAutospacing="0" w:after="0" w:afterAutospacing="0"/>
        <w:textAlignment w:val="baseline"/>
        <w:rPr>
          <w:rStyle w:val="normaltextrun"/>
          <w:sz w:val="24"/>
          <w:szCs w:val="24"/>
        </w:rPr>
      </w:pPr>
      <w:r w:rsidRPr="00762406">
        <w:rPr>
          <w:rStyle w:val="normaltextrun"/>
          <w:sz w:val="24"/>
          <w:szCs w:val="24"/>
        </w:rPr>
        <w:t>Are they concentrated in certain cities/zip codes?</w:t>
      </w:r>
    </w:p>
    <w:p w14:paraId="59669255" w14:textId="77777777" w:rsidR="008D4110" w:rsidRPr="008D4110" w:rsidRDefault="008D4110" w:rsidP="008D4110">
      <w:pPr>
        <w:pStyle w:val="paragraph"/>
        <w:numPr>
          <w:ilvl w:val="2"/>
          <w:numId w:val="15"/>
        </w:numPr>
        <w:spacing w:before="0" w:beforeAutospacing="0" w:after="0" w:afterAutospacing="0"/>
        <w:textAlignment w:val="baseline"/>
        <w:rPr>
          <w:rStyle w:val="normaltextrun"/>
          <w:color w:val="FF0000"/>
          <w:sz w:val="24"/>
          <w:szCs w:val="24"/>
        </w:rPr>
      </w:pPr>
      <w:r w:rsidRPr="008D4110">
        <w:rPr>
          <w:rStyle w:val="normaltextrun"/>
          <w:color w:val="FF0000"/>
          <w:sz w:val="24"/>
          <w:szCs w:val="24"/>
        </w:rPr>
        <w:t>Why are there more customers in these areas? Is anything done different in these cities with more sales? If yes, what? </w:t>
      </w:r>
    </w:p>
    <w:p w14:paraId="4F08B2DA" w14:textId="77777777" w:rsidR="00762406" w:rsidRDefault="00762406" w:rsidP="00762406">
      <w:pPr>
        <w:pStyle w:val="paragraph"/>
        <w:numPr>
          <w:ilvl w:val="1"/>
          <w:numId w:val="15"/>
        </w:numPr>
        <w:spacing w:before="0" w:beforeAutospacing="0" w:after="0" w:afterAutospacing="0"/>
        <w:textAlignment w:val="baseline"/>
        <w:rPr>
          <w:rStyle w:val="normaltextrun"/>
          <w:sz w:val="24"/>
          <w:szCs w:val="24"/>
        </w:rPr>
      </w:pPr>
      <w:r>
        <w:rPr>
          <w:rStyle w:val="normaltextrun"/>
          <w:sz w:val="24"/>
          <w:szCs w:val="24"/>
        </w:rPr>
        <w:t>What type of area</w:t>
      </w:r>
      <w:r w:rsidR="001B1D15">
        <w:rPr>
          <w:rStyle w:val="normaltextrun"/>
          <w:sz w:val="24"/>
          <w:szCs w:val="24"/>
        </w:rPr>
        <w:t>s</w:t>
      </w:r>
      <w:r>
        <w:rPr>
          <w:rStyle w:val="normaltextrun"/>
          <w:sz w:val="24"/>
          <w:szCs w:val="24"/>
        </w:rPr>
        <w:t xml:space="preserve"> </w:t>
      </w:r>
      <w:r w:rsidR="001B1D15">
        <w:rPr>
          <w:rStyle w:val="normaltextrun"/>
          <w:sz w:val="24"/>
          <w:szCs w:val="24"/>
        </w:rPr>
        <w:t>are</w:t>
      </w:r>
      <w:r>
        <w:rPr>
          <w:rStyle w:val="normaltextrun"/>
          <w:sz w:val="24"/>
          <w:szCs w:val="24"/>
        </w:rPr>
        <w:t xml:space="preserve"> the zip code</w:t>
      </w:r>
      <w:r w:rsidR="001B1D15">
        <w:rPr>
          <w:rStyle w:val="normaltextrun"/>
          <w:sz w:val="24"/>
          <w:szCs w:val="24"/>
        </w:rPr>
        <w:t>s</w:t>
      </w:r>
      <w:r>
        <w:rPr>
          <w:rStyle w:val="normaltextrun"/>
          <w:sz w:val="24"/>
          <w:szCs w:val="24"/>
        </w:rPr>
        <w:t xml:space="preserve"> in?</w:t>
      </w:r>
    </w:p>
    <w:p w14:paraId="1BC22539" w14:textId="77777777" w:rsidR="00762406" w:rsidRPr="00762406" w:rsidRDefault="00795EAD" w:rsidP="00762406">
      <w:pPr>
        <w:pStyle w:val="paragraph"/>
        <w:numPr>
          <w:ilvl w:val="2"/>
          <w:numId w:val="15"/>
        </w:numPr>
        <w:spacing w:before="0" w:beforeAutospacing="0" w:after="0" w:afterAutospacing="0"/>
        <w:textAlignment w:val="baseline"/>
        <w:rPr>
          <w:rStyle w:val="normaltextrun"/>
          <w:sz w:val="24"/>
          <w:szCs w:val="24"/>
        </w:rPr>
      </w:pPr>
      <w:r>
        <w:rPr>
          <w:rStyle w:val="normaltextrun"/>
          <w:sz w:val="24"/>
          <w:szCs w:val="24"/>
        </w:rPr>
        <w:t xml:space="preserve">Are they residential? Commercial? Industrial? </w:t>
      </w:r>
    </w:p>
    <w:p w14:paraId="021AAEE3" w14:textId="77777777" w:rsidR="00086266" w:rsidRPr="00762406" w:rsidRDefault="00086266" w:rsidP="00086266">
      <w:pPr>
        <w:pStyle w:val="paragraph"/>
        <w:numPr>
          <w:ilvl w:val="1"/>
          <w:numId w:val="15"/>
        </w:numPr>
        <w:spacing w:before="0" w:beforeAutospacing="0" w:after="0" w:afterAutospacing="0"/>
        <w:textAlignment w:val="baseline"/>
        <w:rPr>
          <w:rStyle w:val="normaltextrun"/>
          <w:sz w:val="24"/>
          <w:szCs w:val="24"/>
        </w:rPr>
      </w:pPr>
      <w:r w:rsidRPr="00762406">
        <w:rPr>
          <w:rStyle w:val="normaltextrun"/>
          <w:sz w:val="24"/>
          <w:szCs w:val="24"/>
        </w:rPr>
        <w:t>How many returning customers?</w:t>
      </w:r>
    </w:p>
    <w:p w14:paraId="54B3F043" w14:textId="77777777" w:rsidR="00086266" w:rsidRPr="00762406" w:rsidRDefault="00086266" w:rsidP="00086266">
      <w:pPr>
        <w:pStyle w:val="paragraph"/>
        <w:numPr>
          <w:ilvl w:val="2"/>
          <w:numId w:val="15"/>
        </w:numPr>
        <w:spacing w:before="0" w:beforeAutospacing="0" w:after="0" w:afterAutospacing="0"/>
        <w:textAlignment w:val="baseline"/>
        <w:rPr>
          <w:rStyle w:val="normaltextrun"/>
          <w:color w:val="FF0000"/>
          <w:sz w:val="24"/>
          <w:szCs w:val="24"/>
        </w:rPr>
      </w:pPr>
      <w:r w:rsidRPr="00762406">
        <w:rPr>
          <w:rStyle w:val="normaltextrun"/>
          <w:color w:val="FF0000"/>
          <w:sz w:val="24"/>
          <w:szCs w:val="24"/>
        </w:rPr>
        <w:t>If not, why don’t they return?</w:t>
      </w:r>
    </w:p>
    <w:p w14:paraId="16152438" w14:textId="77777777" w:rsidR="00086266" w:rsidRPr="00762406" w:rsidRDefault="00086266" w:rsidP="00086266">
      <w:pPr>
        <w:pStyle w:val="paragraph"/>
        <w:numPr>
          <w:ilvl w:val="1"/>
          <w:numId w:val="15"/>
        </w:numPr>
        <w:spacing w:before="0" w:beforeAutospacing="0" w:after="0" w:afterAutospacing="0"/>
        <w:textAlignment w:val="baseline"/>
        <w:rPr>
          <w:rStyle w:val="normaltextrun"/>
          <w:sz w:val="24"/>
          <w:szCs w:val="24"/>
        </w:rPr>
      </w:pPr>
      <w:r w:rsidRPr="00762406">
        <w:rPr>
          <w:rStyle w:val="normaltextrun"/>
          <w:sz w:val="24"/>
          <w:szCs w:val="24"/>
        </w:rPr>
        <w:t>Who are the customers that haven’t purchased in the longest time?</w:t>
      </w:r>
    </w:p>
    <w:p w14:paraId="441B35B6" w14:textId="77777777" w:rsidR="00086266" w:rsidRDefault="00086266" w:rsidP="00086266">
      <w:pPr>
        <w:pStyle w:val="paragraph"/>
        <w:numPr>
          <w:ilvl w:val="2"/>
          <w:numId w:val="15"/>
        </w:numPr>
        <w:spacing w:before="0" w:beforeAutospacing="0" w:after="0" w:afterAutospacing="0"/>
        <w:textAlignment w:val="baseline"/>
        <w:rPr>
          <w:rStyle w:val="normaltextrun"/>
          <w:color w:val="FF0000"/>
          <w:sz w:val="24"/>
          <w:szCs w:val="24"/>
        </w:rPr>
      </w:pPr>
      <w:r w:rsidRPr="00762406">
        <w:rPr>
          <w:rStyle w:val="normaltextrun"/>
          <w:color w:val="FF0000"/>
          <w:sz w:val="24"/>
          <w:szCs w:val="24"/>
        </w:rPr>
        <w:t>Do we know why?</w:t>
      </w:r>
    </w:p>
    <w:p w14:paraId="62E857E3" w14:textId="77777777" w:rsidR="00795EAD" w:rsidRDefault="00795EAD" w:rsidP="00795EAD">
      <w:pPr>
        <w:pStyle w:val="paragraph"/>
        <w:numPr>
          <w:ilvl w:val="1"/>
          <w:numId w:val="15"/>
        </w:numPr>
        <w:spacing w:before="0" w:beforeAutospacing="0" w:after="0" w:afterAutospacing="0"/>
        <w:textAlignment w:val="baseline"/>
        <w:rPr>
          <w:rStyle w:val="normaltextrun"/>
          <w:sz w:val="24"/>
          <w:szCs w:val="24"/>
        </w:rPr>
      </w:pPr>
      <w:r w:rsidRPr="00795EAD">
        <w:rPr>
          <w:rStyle w:val="normaltextrun"/>
          <w:sz w:val="24"/>
          <w:szCs w:val="24"/>
        </w:rPr>
        <w:t>Who are the top customers?</w:t>
      </w:r>
    </w:p>
    <w:p w14:paraId="06809854" w14:textId="77777777" w:rsidR="001B1D15" w:rsidRDefault="001B1D15" w:rsidP="008D4110">
      <w:pPr>
        <w:pStyle w:val="paragraph"/>
        <w:numPr>
          <w:ilvl w:val="1"/>
          <w:numId w:val="15"/>
        </w:numPr>
        <w:spacing w:before="0" w:beforeAutospacing="0" w:after="0" w:afterAutospacing="0"/>
        <w:textAlignment w:val="baseline"/>
        <w:rPr>
          <w:rStyle w:val="normaltextrun"/>
          <w:sz w:val="24"/>
          <w:szCs w:val="24"/>
        </w:rPr>
      </w:pPr>
      <w:commentRangeStart w:id="1"/>
      <w:r>
        <w:rPr>
          <w:rStyle w:val="normaltextrun"/>
          <w:sz w:val="24"/>
          <w:szCs w:val="24"/>
        </w:rPr>
        <w:t>Do we have average number</w:t>
      </w:r>
      <w:r w:rsidRPr="001B1D15">
        <w:rPr>
          <w:rStyle w:val="normaltextrun"/>
          <w:sz w:val="24"/>
          <w:szCs w:val="24"/>
        </w:rPr>
        <w:t xml:space="preserve"> of customers in the areas where </w:t>
      </w:r>
      <w:r>
        <w:rPr>
          <w:rStyle w:val="normaltextrun"/>
          <w:sz w:val="24"/>
          <w:szCs w:val="24"/>
        </w:rPr>
        <w:t>there is highest shipping?</w:t>
      </w:r>
      <w:commentRangeEnd w:id="1"/>
      <w:r>
        <w:rPr>
          <w:rStyle w:val="CommentReference"/>
          <w:rFonts w:cstheme="minorBidi"/>
        </w:rPr>
        <w:commentReference w:id="1"/>
      </w:r>
    </w:p>
    <w:p w14:paraId="0E608178" w14:textId="62F77B55" w:rsidR="00DE2A33" w:rsidRPr="00DE2A33" w:rsidRDefault="00DE2A33" w:rsidP="00DE2A33">
      <w:pPr>
        <w:pStyle w:val="paragraph"/>
        <w:spacing w:before="0" w:beforeAutospacing="0" w:after="0" w:afterAutospacing="0"/>
        <w:textAlignment w:val="baseline"/>
        <w:rPr>
          <w:rStyle w:val="normaltextrun"/>
          <w:b/>
          <w:sz w:val="24"/>
          <w:szCs w:val="24"/>
        </w:rPr>
      </w:pPr>
      <w:r w:rsidRPr="00DE2A33">
        <w:rPr>
          <w:rStyle w:val="normaltextrun"/>
          <w:b/>
          <w:sz w:val="24"/>
          <w:szCs w:val="24"/>
        </w:rPr>
        <w:t>Person 2</w:t>
      </w:r>
      <w:ins w:id="2" w:author="Sumit" w:date="2020-10-31T22:26:00Z">
        <w:r w:rsidR="00B60010">
          <w:rPr>
            <w:rStyle w:val="normaltextrun"/>
            <w:b/>
            <w:sz w:val="24"/>
            <w:szCs w:val="24"/>
          </w:rPr>
          <w:t xml:space="preserve"> – Sumit Sapra</w:t>
        </w:r>
      </w:ins>
    </w:p>
    <w:p w14:paraId="27539FDA" w14:textId="77777777" w:rsidR="00086266" w:rsidRPr="00762406" w:rsidRDefault="00086266" w:rsidP="00086266">
      <w:pPr>
        <w:pStyle w:val="paragraph"/>
        <w:numPr>
          <w:ilvl w:val="0"/>
          <w:numId w:val="15"/>
        </w:numPr>
        <w:spacing w:before="0" w:beforeAutospacing="0" w:after="0" w:afterAutospacing="0"/>
        <w:textAlignment w:val="baseline"/>
        <w:rPr>
          <w:sz w:val="24"/>
          <w:szCs w:val="24"/>
        </w:rPr>
      </w:pPr>
      <w:r w:rsidRPr="00762406">
        <w:rPr>
          <w:sz w:val="24"/>
          <w:szCs w:val="24"/>
        </w:rPr>
        <w:t>Products</w:t>
      </w:r>
    </w:p>
    <w:p w14:paraId="4E283E11" w14:textId="77777777" w:rsidR="00086266" w:rsidRPr="00762406" w:rsidRDefault="00086266" w:rsidP="00086266">
      <w:pPr>
        <w:pStyle w:val="paragraph"/>
        <w:numPr>
          <w:ilvl w:val="1"/>
          <w:numId w:val="15"/>
        </w:numPr>
        <w:spacing w:before="0" w:beforeAutospacing="0" w:after="0" w:afterAutospacing="0"/>
        <w:textAlignment w:val="baseline"/>
        <w:rPr>
          <w:sz w:val="24"/>
          <w:szCs w:val="24"/>
        </w:rPr>
      </w:pPr>
      <w:r w:rsidRPr="00762406">
        <w:rPr>
          <w:sz w:val="24"/>
          <w:szCs w:val="24"/>
        </w:rPr>
        <w:t>What are the most expensive and least expensive products?</w:t>
      </w:r>
    </w:p>
    <w:p w14:paraId="78E20423" w14:textId="42214EB1" w:rsidR="00086266" w:rsidRPr="00762406" w:rsidRDefault="00086266" w:rsidP="00086266">
      <w:pPr>
        <w:pStyle w:val="paragraph"/>
        <w:numPr>
          <w:ilvl w:val="2"/>
          <w:numId w:val="15"/>
        </w:numPr>
        <w:spacing w:before="0" w:beforeAutospacing="0" w:after="0" w:afterAutospacing="0"/>
        <w:textAlignment w:val="baseline"/>
        <w:rPr>
          <w:sz w:val="24"/>
          <w:szCs w:val="24"/>
        </w:rPr>
      </w:pPr>
      <w:r w:rsidRPr="00762406">
        <w:rPr>
          <w:sz w:val="24"/>
          <w:szCs w:val="24"/>
        </w:rPr>
        <w:t>How does the price relate to the amount sold?</w:t>
      </w:r>
      <w:ins w:id="3" w:author="Sumit" w:date="2020-10-31T22:25:00Z">
        <w:r w:rsidR="00B84778">
          <w:rPr>
            <w:sz w:val="24"/>
            <w:szCs w:val="24"/>
          </w:rPr>
          <w:t xml:space="preserve"> </w:t>
        </w:r>
      </w:ins>
      <w:ins w:id="4" w:author="Sumit" w:date="2020-11-03T19:46:00Z">
        <w:r w:rsidR="00B2471B">
          <w:rPr>
            <w:sz w:val="24"/>
            <w:szCs w:val="24"/>
          </w:rPr>
          <w:t xml:space="preserve">– </w:t>
        </w:r>
      </w:ins>
    </w:p>
    <w:p w14:paraId="11C5BD7C" w14:textId="36953E9F" w:rsidR="00086266" w:rsidRPr="00224981" w:rsidRDefault="00224981" w:rsidP="00224981">
      <w:pPr>
        <w:pStyle w:val="paragraph"/>
        <w:numPr>
          <w:ilvl w:val="1"/>
          <w:numId w:val="15"/>
        </w:numPr>
        <w:spacing w:before="0" w:beforeAutospacing="0" w:after="0" w:afterAutospacing="0"/>
        <w:textAlignment w:val="baseline"/>
        <w:rPr>
          <w:sz w:val="24"/>
          <w:szCs w:val="24"/>
          <w:rPrChange w:id="5" w:author="Sumit" w:date="2020-11-03T19:46:00Z">
            <w:rPr>
              <w:sz w:val="24"/>
              <w:szCs w:val="24"/>
            </w:rPr>
          </w:rPrChange>
        </w:rPr>
        <w:pPrChange w:id="6" w:author="Sumit" w:date="2020-11-03T19:46:00Z">
          <w:pPr>
            <w:pStyle w:val="paragraph"/>
            <w:numPr>
              <w:ilvl w:val="1"/>
              <w:numId w:val="15"/>
            </w:numPr>
            <w:spacing w:before="0" w:beforeAutospacing="0" w:after="0" w:afterAutospacing="0"/>
            <w:ind w:left="1440" w:hanging="360"/>
            <w:textAlignment w:val="baseline"/>
          </w:pPr>
        </w:pPrChange>
      </w:pPr>
      <w:ins w:id="7" w:author="Sumit" w:date="2020-11-03T19:46:00Z">
        <w:r w:rsidRPr="00762406">
          <w:rPr>
            <w:sz w:val="24"/>
            <w:szCs w:val="24"/>
          </w:rPr>
          <w:t>What product categories are sold the least and most?</w:t>
        </w:r>
        <w:r>
          <w:rPr>
            <w:sz w:val="24"/>
            <w:szCs w:val="24"/>
          </w:rPr>
          <w:t xml:space="preserve"> </w:t>
        </w:r>
        <w:r>
          <w:rPr>
            <w:sz w:val="24"/>
            <w:szCs w:val="24"/>
          </w:rPr>
          <w:t xml:space="preserve"> </w:t>
        </w:r>
      </w:ins>
      <w:del w:id="8" w:author="Sumit" w:date="2020-11-03T19:46:00Z">
        <w:r w:rsidR="00086266" w:rsidRPr="00224981" w:rsidDel="00224981">
          <w:rPr>
            <w:sz w:val="24"/>
            <w:szCs w:val="24"/>
            <w:rPrChange w:id="9" w:author="Sumit" w:date="2020-11-03T19:46:00Z">
              <w:rPr>
                <w:sz w:val="24"/>
                <w:szCs w:val="24"/>
              </w:rPr>
            </w:rPrChange>
          </w:rPr>
          <w:delText>What products are sold the least and most?</w:delText>
        </w:r>
      </w:del>
      <w:ins w:id="10" w:author="Sumit" w:date="2020-10-31T22:26:00Z">
        <w:r w:rsidR="00B60010" w:rsidRPr="00224981">
          <w:rPr>
            <w:sz w:val="24"/>
            <w:szCs w:val="24"/>
            <w:rPrChange w:id="11" w:author="Sumit" w:date="2020-11-03T19:46:00Z">
              <w:rPr>
                <w:sz w:val="24"/>
                <w:szCs w:val="24"/>
              </w:rPr>
            </w:rPrChange>
          </w:rPr>
          <w:t xml:space="preserve">– </w:t>
        </w:r>
      </w:ins>
      <w:ins w:id="12" w:author="Sumit" w:date="2020-11-03T19:46:00Z">
        <w:r w:rsidR="00B2471B">
          <w:rPr>
            <w:sz w:val="24"/>
            <w:szCs w:val="24"/>
          </w:rPr>
          <w:t>pie chart</w:t>
        </w:r>
      </w:ins>
    </w:p>
    <w:p w14:paraId="6A0300CE" w14:textId="43E09D91" w:rsidR="00086266" w:rsidDel="00F84FE4" w:rsidRDefault="00086266" w:rsidP="00F84FE4">
      <w:pPr>
        <w:pStyle w:val="paragraph"/>
        <w:numPr>
          <w:ilvl w:val="2"/>
          <w:numId w:val="15"/>
        </w:numPr>
        <w:spacing w:before="0" w:beforeAutospacing="0" w:after="0" w:afterAutospacing="0"/>
        <w:textAlignment w:val="baseline"/>
        <w:rPr>
          <w:del w:id="13" w:author="Sumit" w:date="2020-11-03T20:39:00Z"/>
          <w:sz w:val="24"/>
          <w:szCs w:val="24"/>
        </w:rPr>
      </w:pPr>
      <w:r w:rsidRPr="00762406">
        <w:rPr>
          <w:sz w:val="24"/>
          <w:szCs w:val="24"/>
        </w:rPr>
        <w:t>Are prod</w:t>
      </w:r>
      <w:r w:rsidR="00880190" w:rsidRPr="00762406">
        <w:rPr>
          <w:sz w:val="24"/>
          <w:szCs w:val="24"/>
        </w:rPr>
        <w:t>uct sales related to the seller?</w:t>
      </w:r>
      <w:ins w:id="14" w:author="Sumit" w:date="2020-10-31T22:26:00Z">
        <w:r w:rsidR="00C91258">
          <w:rPr>
            <w:sz w:val="24"/>
            <w:szCs w:val="24"/>
          </w:rPr>
          <w:t xml:space="preserve"> – correlation table and </w:t>
        </w:r>
      </w:ins>
      <w:ins w:id="15" w:author="Sumit" w:date="2020-10-31T22:31:00Z">
        <w:r w:rsidR="003A289C">
          <w:rPr>
            <w:sz w:val="24"/>
            <w:szCs w:val="24"/>
          </w:rPr>
          <w:t>reg plot</w:t>
        </w:r>
      </w:ins>
    </w:p>
    <w:p w14:paraId="1042D8F9" w14:textId="503994BF" w:rsidR="00880190" w:rsidDel="009A58E0" w:rsidRDefault="00880190" w:rsidP="009A58E0">
      <w:pPr>
        <w:pStyle w:val="paragraph"/>
        <w:spacing w:before="0" w:beforeAutospacing="0" w:after="0" w:afterAutospacing="0"/>
        <w:textAlignment w:val="baseline"/>
        <w:rPr>
          <w:del w:id="16" w:author="Sumit" w:date="2020-11-03T20:39:00Z"/>
          <w:sz w:val="24"/>
          <w:szCs w:val="24"/>
        </w:rPr>
      </w:pPr>
      <w:del w:id="17" w:author="Sumit" w:date="2020-11-03T20:39:00Z">
        <w:r w:rsidRPr="00762406" w:rsidDel="00F84FE4">
          <w:rPr>
            <w:sz w:val="24"/>
            <w:szCs w:val="24"/>
          </w:rPr>
          <w:delText>What product categories are sold the least and most?</w:delText>
        </w:r>
      </w:del>
    </w:p>
    <w:p w14:paraId="48C29D34" w14:textId="77777777" w:rsidR="009A58E0" w:rsidRDefault="009A58E0" w:rsidP="009A58E0">
      <w:pPr>
        <w:pStyle w:val="paragraph"/>
        <w:numPr>
          <w:ilvl w:val="2"/>
          <w:numId w:val="15"/>
        </w:numPr>
        <w:spacing w:before="0" w:beforeAutospacing="0" w:after="0" w:afterAutospacing="0"/>
        <w:textAlignment w:val="baseline"/>
        <w:rPr>
          <w:ins w:id="18" w:author="Sumit" w:date="2020-11-03T20:39:00Z"/>
          <w:sz w:val="24"/>
          <w:szCs w:val="24"/>
        </w:rPr>
      </w:pPr>
    </w:p>
    <w:p w14:paraId="6F8A7EC7" w14:textId="09DB9A7F" w:rsidR="00086266" w:rsidRPr="009A58E0" w:rsidRDefault="00086266" w:rsidP="009A58E0">
      <w:pPr>
        <w:pStyle w:val="paragraph"/>
        <w:numPr>
          <w:ilvl w:val="1"/>
          <w:numId w:val="15"/>
        </w:numPr>
        <w:spacing w:before="0" w:beforeAutospacing="0" w:after="0" w:afterAutospacing="0"/>
        <w:textAlignment w:val="baseline"/>
        <w:rPr>
          <w:sz w:val="24"/>
          <w:szCs w:val="24"/>
          <w:rPrChange w:id="19" w:author="Sumit" w:date="2020-11-03T20:39:00Z">
            <w:rPr>
              <w:sz w:val="24"/>
              <w:szCs w:val="24"/>
            </w:rPr>
          </w:rPrChange>
        </w:rPr>
        <w:pPrChange w:id="20" w:author="Sumit" w:date="2020-11-03T20:39:00Z">
          <w:pPr>
            <w:pStyle w:val="paragraph"/>
            <w:numPr>
              <w:ilvl w:val="1"/>
              <w:numId w:val="15"/>
            </w:numPr>
            <w:spacing w:before="0" w:beforeAutospacing="0" w:after="0" w:afterAutospacing="0"/>
            <w:ind w:left="1440" w:hanging="360"/>
            <w:textAlignment w:val="baseline"/>
          </w:pPr>
        </w:pPrChange>
      </w:pPr>
      <w:r w:rsidRPr="009A58E0">
        <w:rPr>
          <w:sz w:val="24"/>
          <w:szCs w:val="24"/>
          <w:rPrChange w:id="21" w:author="Sumit" w:date="2020-11-03T20:39:00Z">
            <w:rPr>
              <w:sz w:val="24"/>
              <w:szCs w:val="24"/>
            </w:rPr>
          </w:rPrChange>
        </w:rPr>
        <w:t>Do certain cities tend to purchase certain product categories more?</w:t>
      </w:r>
    </w:p>
    <w:p w14:paraId="2F2E8C95" w14:textId="77777777" w:rsidR="00144CF6" w:rsidRPr="00762406" w:rsidRDefault="00144CF6" w:rsidP="00086266">
      <w:pPr>
        <w:pStyle w:val="paragraph"/>
        <w:numPr>
          <w:ilvl w:val="1"/>
          <w:numId w:val="15"/>
        </w:numPr>
        <w:spacing w:before="0" w:beforeAutospacing="0" w:after="0" w:afterAutospacing="0"/>
        <w:textAlignment w:val="baseline"/>
        <w:rPr>
          <w:sz w:val="24"/>
          <w:szCs w:val="24"/>
        </w:rPr>
      </w:pPr>
      <w:r w:rsidRPr="00762406">
        <w:rPr>
          <w:sz w:val="24"/>
          <w:szCs w:val="24"/>
        </w:rPr>
        <w:t xml:space="preserve">Are particular products ordered at certain times? </w:t>
      </w:r>
    </w:p>
    <w:p w14:paraId="27D40660" w14:textId="77777777" w:rsidR="00762406" w:rsidRDefault="00144CF6" w:rsidP="00762406">
      <w:pPr>
        <w:pStyle w:val="paragraph"/>
        <w:numPr>
          <w:ilvl w:val="2"/>
          <w:numId w:val="15"/>
        </w:numPr>
        <w:spacing w:before="0" w:beforeAutospacing="0" w:after="0" w:afterAutospacing="0"/>
        <w:textAlignment w:val="baseline"/>
        <w:rPr>
          <w:sz w:val="24"/>
          <w:szCs w:val="24"/>
        </w:rPr>
      </w:pPr>
      <w:r w:rsidRPr="00762406">
        <w:rPr>
          <w:sz w:val="24"/>
          <w:szCs w:val="24"/>
        </w:rPr>
        <w:t>What can we infer from that? Is it due to specific events, seasons</w:t>
      </w:r>
      <w:r w:rsidR="008D4110">
        <w:rPr>
          <w:sz w:val="24"/>
          <w:szCs w:val="24"/>
        </w:rPr>
        <w:t>?</w:t>
      </w:r>
    </w:p>
    <w:p w14:paraId="0C0546FA" w14:textId="77777777" w:rsidR="00762406" w:rsidRDefault="00762406" w:rsidP="00762406">
      <w:pPr>
        <w:pStyle w:val="paragraph"/>
        <w:numPr>
          <w:ilvl w:val="1"/>
          <w:numId w:val="15"/>
        </w:numPr>
        <w:spacing w:before="0" w:beforeAutospacing="0" w:after="0" w:afterAutospacing="0"/>
        <w:textAlignment w:val="baseline"/>
        <w:rPr>
          <w:sz w:val="24"/>
          <w:szCs w:val="24"/>
        </w:rPr>
      </w:pPr>
      <w:r w:rsidRPr="00762406">
        <w:rPr>
          <w:sz w:val="24"/>
          <w:szCs w:val="24"/>
        </w:rPr>
        <w:t>How are product descriptions and numbers of photos having an impact on their sales?</w:t>
      </w:r>
    </w:p>
    <w:p w14:paraId="41809DD7" w14:textId="77777777" w:rsidR="001B1D15" w:rsidRDefault="001B1D15" w:rsidP="008D4110">
      <w:pPr>
        <w:pStyle w:val="paragraph"/>
        <w:numPr>
          <w:ilvl w:val="1"/>
          <w:numId w:val="15"/>
        </w:numPr>
        <w:spacing w:before="0" w:beforeAutospacing="0" w:after="0" w:afterAutospacing="0"/>
        <w:textAlignment w:val="baseline"/>
        <w:rPr>
          <w:sz w:val="24"/>
          <w:szCs w:val="24"/>
        </w:rPr>
      </w:pPr>
      <w:commentRangeStart w:id="22"/>
      <w:r w:rsidRPr="001B1D15">
        <w:rPr>
          <w:sz w:val="24"/>
          <w:szCs w:val="24"/>
        </w:rPr>
        <w:t>Can we find evidence of more sales of a category in the culture of the city? </w:t>
      </w:r>
      <w:commentRangeEnd w:id="22"/>
      <w:r>
        <w:rPr>
          <w:rStyle w:val="CommentReference"/>
          <w:rFonts w:cstheme="minorBidi"/>
        </w:rPr>
        <w:commentReference w:id="22"/>
      </w:r>
    </w:p>
    <w:p w14:paraId="7E3423B5" w14:textId="77777777" w:rsidR="00DE2A33" w:rsidRPr="00DE2A33" w:rsidRDefault="00DE2A33" w:rsidP="00DE2A33">
      <w:pPr>
        <w:pStyle w:val="paragraph"/>
        <w:spacing w:before="0" w:beforeAutospacing="0" w:after="0" w:afterAutospacing="0"/>
        <w:textAlignment w:val="baseline"/>
        <w:rPr>
          <w:b/>
          <w:sz w:val="24"/>
          <w:szCs w:val="24"/>
        </w:rPr>
      </w:pPr>
      <w:r w:rsidRPr="00DE2A33">
        <w:rPr>
          <w:b/>
          <w:sz w:val="24"/>
          <w:szCs w:val="24"/>
        </w:rPr>
        <w:t>Person 3</w:t>
      </w:r>
    </w:p>
    <w:p w14:paraId="314AD875" w14:textId="77777777" w:rsidR="00086266" w:rsidRPr="00762406" w:rsidRDefault="00086266" w:rsidP="00086266">
      <w:pPr>
        <w:pStyle w:val="paragraph"/>
        <w:numPr>
          <w:ilvl w:val="0"/>
          <w:numId w:val="15"/>
        </w:numPr>
        <w:spacing w:before="0" w:beforeAutospacing="0" w:after="0" w:afterAutospacing="0"/>
        <w:textAlignment w:val="baseline"/>
        <w:rPr>
          <w:sz w:val="24"/>
          <w:szCs w:val="24"/>
        </w:rPr>
      </w:pPr>
      <w:r w:rsidRPr="00762406">
        <w:rPr>
          <w:sz w:val="24"/>
          <w:szCs w:val="24"/>
        </w:rPr>
        <w:t>Orders</w:t>
      </w:r>
    </w:p>
    <w:p w14:paraId="1F5EC42B" w14:textId="77777777" w:rsidR="00086266" w:rsidRPr="00762406" w:rsidRDefault="00086266" w:rsidP="00086266">
      <w:pPr>
        <w:pStyle w:val="paragraph"/>
        <w:numPr>
          <w:ilvl w:val="1"/>
          <w:numId w:val="15"/>
        </w:numPr>
        <w:spacing w:before="0" w:beforeAutospacing="0" w:after="0" w:afterAutospacing="0"/>
        <w:textAlignment w:val="baseline"/>
        <w:rPr>
          <w:sz w:val="24"/>
          <w:szCs w:val="24"/>
        </w:rPr>
      </w:pPr>
      <w:r w:rsidRPr="00762406">
        <w:rPr>
          <w:sz w:val="24"/>
          <w:szCs w:val="24"/>
        </w:rPr>
        <w:t>What periods of time (</w:t>
      </w:r>
      <w:r w:rsidR="00144CF6" w:rsidRPr="00762406">
        <w:rPr>
          <w:sz w:val="24"/>
          <w:szCs w:val="24"/>
        </w:rPr>
        <w:t xml:space="preserve">or </w:t>
      </w:r>
      <w:r w:rsidRPr="00762406">
        <w:rPr>
          <w:sz w:val="24"/>
          <w:szCs w:val="24"/>
        </w:rPr>
        <w:t>date</w:t>
      </w:r>
      <w:r w:rsidR="00144CF6" w:rsidRPr="00762406">
        <w:rPr>
          <w:sz w:val="24"/>
          <w:szCs w:val="24"/>
        </w:rPr>
        <w:t>s</w:t>
      </w:r>
      <w:r w:rsidRPr="00762406">
        <w:rPr>
          <w:sz w:val="24"/>
          <w:szCs w:val="24"/>
        </w:rPr>
        <w:t>) do we see more orders? (Can eva</w:t>
      </w:r>
      <w:r w:rsidR="00144CF6" w:rsidRPr="00762406">
        <w:rPr>
          <w:sz w:val="24"/>
          <w:szCs w:val="24"/>
        </w:rPr>
        <w:t>luate in terms of month, season, etc.</w:t>
      </w:r>
      <w:r w:rsidRPr="00762406">
        <w:rPr>
          <w:sz w:val="24"/>
          <w:szCs w:val="24"/>
        </w:rPr>
        <w:t>) </w:t>
      </w:r>
    </w:p>
    <w:p w14:paraId="119859ED" w14:textId="77777777" w:rsidR="00880190" w:rsidRDefault="00880190" w:rsidP="00880190">
      <w:pPr>
        <w:pStyle w:val="paragraph"/>
        <w:numPr>
          <w:ilvl w:val="2"/>
          <w:numId w:val="15"/>
        </w:numPr>
        <w:spacing w:before="0" w:beforeAutospacing="0" w:after="0" w:afterAutospacing="0"/>
        <w:textAlignment w:val="baseline"/>
        <w:rPr>
          <w:sz w:val="24"/>
          <w:szCs w:val="24"/>
        </w:rPr>
      </w:pPr>
      <w:r w:rsidRPr="00762406">
        <w:rPr>
          <w:sz w:val="24"/>
          <w:szCs w:val="24"/>
        </w:rPr>
        <w:t xml:space="preserve">Are certain items ordered more during certain periods?  </w:t>
      </w:r>
    </w:p>
    <w:p w14:paraId="1CBE8455" w14:textId="77777777" w:rsidR="008D4110" w:rsidRPr="00762406" w:rsidRDefault="008D4110" w:rsidP="00880190">
      <w:pPr>
        <w:pStyle w:val="paragraph"/>
        <w:numPr>
          <w:ilvl w:val="2"/>
          <w:numId w:val="15"/>
        </w:numPr>
        <w:spacing w:before="0" w:beforeAutospacing="0" w:after="0" w:afterAutospacing="0"/>
        <w:textAlignment w:val="baseline"/>
        <w:rPr>
          <w:sz w:val="24"/>
          <w:szCs w:val="24"/>
        </w:rPr>
      </w:pPr>
      <w:r>
        <w:rPr>
          <w:sz w:val="24"/>
          <w:szCs w:val="24"/>
        </w:rPr>
        <w:t>Is this peak period associated with a special event that could justify higher sales?</w:t>
      </w:r>
    </w:p>
    <w:p w14:paraId="53E7834D" w14:textId="77777777" w:rsidR="00A313EF" w:rsidRPr="00762406" w:rsidRDefault="00A313EF" w:rsidP="00086266">
      <w:pPr>
        <w:pStyle w:val="paragraph"/>
        <w:numPr>
          <w:ilvl w:val="1"/>
          <w:numId w:val="15"/>
        </w:numPr>
        <w:spacing w:before="0" w:beforeAutospacing="0" w:after="0" w:afterAutospacing="0"/>
        <w:textAlignment w:val="baseline"/>
        <w:rPr>
          <w:sz w:val="24"/>
          <w:szCs w:val="24"/>
        </w:rPr>
      </w:pPr>
      <w:r w:rsidRPr="00762406">
        <w:rPr>
          <w:sz w:val="24"/>
          <w:szCs w:val="24"/>
        </w:rPr>
        <w:t>About how long does it take to deliver products?</w:t>
      </w:r>
    </w:p>
    <w:p w14:paraId="73A4F351" w14:textId="77777777" w:rsidR="00A313EF" w:rsidRDefault="00A313EF" w:rsidP="00A313EF">
      <w:pPr>
        <w:pStyle w:val="paragraph"/>
        <w:numPr>
          <w:ilvl w:val="2"/>
          <w:numId w:val="15"/>
        </w:numPr>
        <w:spacing w:before="0" w:beforeAutospacing="0" w:after="0" w:afterAutospacing="0"/>
        <w:textAlignment w:val="baseline"/>
        <w:rPr>
          <w:sz w:val="24"/>
          <w:szCs w:val="24"/>
        </w:rPr>
      </w:pPr>
      <w:r w:rsidRPr="00762406">
        <w:rPr>
          <w:sz w:val="24"/>
          <w:szCs w:val="24"/>
        </w:rPr>
        <w:t>Is that related to customer satisfaction</w:t>
      </w:r>
      <w:r w:rsidR="00144CF6" w:rsidRPr="00762406">
        <w:rPr>
          <w:sz w:val="24"/>
          <w:szCs w:val="24"/>
        </w:rPr>
        <w:t>?</w:t>
      </w:r>
    </w:p>
    <w:p w14:paraId="1A175C2B" w14:textId="77777777" w:rsidR="001B1D15" w:rsidRPr="00762406" w:rsidRDefault="001B1D15" w:rsidP="001B1D15">
      <w:pPr>
        <w:pStyle w:val="paragraph"/>
        <w:numPr>
          <w:ilvl w:val="1"/>
          <w:numId w:val="15"/>
        </w:numPr>
        <w:spacing w:before="0" w:beforeAutospacing="0" w:after="0" w:afterAutospacing="0"/>
        <w:textAlignment w:val="baseline"/>
        <w:rPr>
          <w:rStyle w:val="normaltextrun"/>
          <w:sz w:val="24"/>
          <w:szCs w:val="24"/>
        </w:rPr>
      </w:pPr>
      <w:r w:rsidRPr="00762406">
        <w:rPr>
          <w:rStyle w:val="normaltextrun"/>
          <w:sz w:val="24"/>
          <w:szCs w:val="24"/>
        </w:rPr>
        <w:lastRenderedPageBreak/>
        <w:t xml:space="preserve">What is the relationship between </w:t>
      </w:r>
      <w:r>
        <w:rPr>
          <w:rStyle w:val="normaltextrun"/>
          <w:sz w:val="24"/>
          <w:szCs w:val="24"/>
        </w:rPr>
        <w:t>purchasing</w:t>
      </w:r>
      <w:r w:rsidRPr="00762406">
        <w:rPr>
          <w:rStyle w:val="normaltextrun"/>
          <w:sz w:val="24"/>
          <w:szCs w:val="24"/>
        </w:rPr>
        <w:t xml:space="preserve"> and wait times?</w:t>
      </w:r>
    </w:p>
    <w:p w14:paraId="0D37AD46" w14:textId="77777777" w:rsidR="001B1D15" w:rsidRPr="00762406" w:rsidRDefault="001B1D15" w:rsidP="001B1D15">
      <w:pPr>
        <w:pStyle w:val="paragraph"/>
        <w:numPr>
          <w:ilvl w:val="2"/>
          <w:numId w:val="15"/>
        </w:numPr>
        <w:spacing w:before="0" w:beforeAutospacing="0" w:after="0" w:afterAutospacing="0"/>
        <w:textAlignment w:val="baseline"/>
        <w:rPr>
          <w:rStyle w:val="normaltextrun"/>
          <w:sz w:val="24"/>
          <w:szCs w:val="24"/>
        </w:rPr>
      </w:pPr>
      <w:r w:rsidRPr="00762406">
        <w:rPr>
          <w:rStyle w:val="normaltextrun"/>
          <w:sz w:val="24"/>
          <w:szCs w:val="24"/>
        </w:rPr>
        <w:t>Do the lowest purchasing cities have the longest wait times? </w:t>
      </w:r>
    </w:p>
    <w:p w14:paraId="2BFF0D21" w14:textId="77777777" w:rsidR="001B1D15" w:rsidRPr="001B1D15" w:rsidRDefault="001B1D15" w:rsidP="001B1D15">
      <w:pPr>
        <w:pStyle w:val="paragraph"/>
        <w:numPr>
          <w:ilvl w:val="2"/>
          <w:numId w:val="15"/>
        </w:numPr>
        <w:spacing w:before="0" w:beforeAutospacing="0" w:after="0" w:afterAutospacing="0"/>
        <w:textAlignment w:val="baseline"/>
        <w:rPr>
          <w:color w:val="FF0000"/>
          <w:sz w:val="24"/>
          <w:szCs w:val="24"/>
        </w:rPr>
      </w:pPr>
      <w:r w:rsidRPr="00762406">
        <w:rPr>
          <w:rStyle w:val="normaltextrun"/>
          <w:color w:val="FF0000"/>
          <w:sz w:val="24"/>
          <w:szCs w:val="24"/>
        </w:rPr>
        <w:t>Why are they the lowest purchasing cities?</w:t>
      </w:r>
    </w:p>
    <w:p w14:paraId="72A77564" w14:textId="77777777" w:rsidR="00880190" w:rsidRPr="00762406" w:rsidRDefault="00880190" w:rsidP="00880190">
      <w:pPr>
        <w:pStyle w:val="paragraph"/>
        <w:numPr>
          <w:ilvl w:val="1"/>
          <w:numId w:val="15"/>
        </w:numPr>
        <w:spacing w:before="0" w:beforeAutospacing="0" w:after="0" w:afterAutospacing="0"/>
        <w:textAlignment w:val="baseline"/>
        <w:rPr>
          <w:sz w:val="24"/>
          <w:szCs w:val="24"/>
        </w:rPr>
      </w:pPr>
      <w:r w:rsidRPr="00762406">
        <w:rPr>
          <w:sz w:val="24"/>
          <w:szCs w:val="24"/>
        </w:rPr>
        <w:t xml:space="preserve">What </w:t>
      </w:r>
      <w:r w:rsidR="00291587" w:rsidRPr="00762406">
        <w:rPr>
          <w:sz w:val="24"/>
          <w:szCs w:val="24"/>
        </w:rPr>
        <w:t>is</w:t>
      </w:r>
      <w:r w:rsidRPr="00762406">
        <w:rPr>
          <w:sz w:val="24"/>
          <w:szCs w:val="24"/>
        </w:rPr>
        <w:t xml:space="preserve"> </w:t>
      </w:r>
      <w:r w:rsidR="00291587" w:rsidRPr="00762406">
        <w:rPr>
          <w:sz w:val="24"/>
          <w:szCs w:val="24"/>
        </w:rPr>
        <w:t>the average transaction value</w:t>
      </w:r>
      <w:r w:rsidRPr="00762406">
        <w:rPr>
          <w:sz w:val="24"/>
          <w:szCs w:val="24"/>
        </w:rPr>
        <w:t>?</w:t>
      </w:r>
    </w:p>
    <w:p w14:paraId="1D4F6555" w14:textId="77777777" w:rsidR="00795EAD" w:rsidRDefault="00795EAD" w:rsidP="00795EAD">
      <w:pPr>
        <w:pStyle w:val="paragraph"/>
        <w:numPr>
          <w:ilvl w:val="2"/>
          <w:numId w:val="15"/>
        </w:numPr>
        <w:spacing w:before="0" w:beforeAutospacing="0" w:after="0" w:afterAutospacing="0"/>
        <w:textAlignment w:val="baseline"/>
        <w:rPr>
          <w:sz w:val="24"/>
          <w:szCs w:val="24"/>
        </w:rPr>
      </w:pPr>
      <w:r>
        <w:rPr>
          <w:sz w:val="24"/>
          <w:szCs w:val="24"/>
        </w:rPr>
        <w:t>T</w:t>
      </w:r>
      <w:r w:rsidR="00291587" w:rsidRPr="00762406">
        <w:rPr>
          <w:sz w:val="24"/>
          <w:szCs w:val="24"/>
        </w:rPr>
        <w:t>otal revenue / number of transactions. This metric gives you a general idea of how much people are spending. A high dollar amount could mean that shoppers are purchasing your more expensive products or they’re buying larger quantities.</w:t>
      </w:r>
    </w:p>
    <w:p w14:paraId="09EF25DB" w14:textId="77777777" w:rsidR="00DE2A33" w:rsidRDefault="00291587" w:rsidP="00DE2A33">
      <w:pPr>
        <w:pStyle w:val="paragraph"/>
        <w:spacing w:before="0" w:beforeAutospacing="0" w:after="0" w:afterAutospacing="0"/>
        <w:ind w:left="2160"/>
        <w:textAlignment w:val="baseline"/>
        <w:rPr>
          <w:sz w:val="24"/>
          <w:szCs w:val="24"/>
        </w:rPr>
      </w:pPr>
      <w:r w:rsidRPr="00795EAD">
        <w:rPr>
          <w:sz w:val="24"/>
          <w:szCs w:val="24"/>
        </w:rPr>
        <w:t>Having a low average dollar per transaction could indicate that you need to rethink your pricing</w:t>
      </w:r>
    </w:p>
    <w:p w14:paraId="368BE9F9" w14:textId="77777777" w:rsidR="00DE2A33" w:rsidRPr="00DE2A33" w:rsidRDefault="00DE2A33" w:rsidP="73C58A37">
      <w:pPr>
        <w:pStyle w:val="paragraph"/>
        <w:numPr>
          <w:ilvl w:val="1"/>
          <w:numId w:val="15"/>
        </w:numPr>
        <w:spacing w:before="0" w:beforeAutospacing="0" w:after="0" w:afterAutospacing="0"/>
        <w:textAlignment w:val="baseline"/>
        <w:rPr>
          <w:sz w:val="24"/>
          <w:szCs w:val="24"/>
        </w:rPr>
      </w:pPr>
      <w:commentRangeStart w:id="23"/>
      <w:commentRangeStart w:id="24"/>
      <w:r w:rsidRPr="73C58A37">
        <w:rPr>
          <w:sz w:val="24"/>
          <w:szCs w:val="24"/>
        </w:rPr>
        <w:t>Analyze relationship between order delivery dates reported by carrier vs. reported by customers, vs. estimated. Why the discrepancy? Could it be hurting? </w:t>
      </w:r>
      <w:commentRangeEnd w:id="23"/>
      <w:r>
        <w:rPr>
          <w:rStyle w:val="CommentReference"/>
        </w:rPr>
        <w:commentReference w:id="23"/>
      </w:r>
      <w:commentRangeEnd w:id="24"/>
      <w:r>
        <w:rPr>
          <w:rStyle w:val="CommentReference"/>
        </w:rPr>
        <w:commentReference w:id="24"/>
      </w:r>
    </w:p>
    <w:p w14:paraId="309BBDC4" w14:textId="4C82E6D4" w:rsidR="00DE2A33" w:rsidRPr="00DE2A33" w:rsidRDefault="00DE2A33" w:rsidP="73C58A37">
      <w:pPr>
        <w:pStyle w:val="paragraph"/>
        <w:spacing w:before="0" w:beforeAutospacing="0" w:after="0" w:afterAutospacing="0"/>
        <w:textAlignment w:val="baseline"/>
        <w:rPr>
          <w:b/>
          <w:bCs/>
          <w:sz w:val="24"/>
          <w:szCs w:val="24"/>
        </w:rPr>
      </w:pPr>
      <w:r w:rsidRPr="73C58A37">
        <w:rPr>
          <w:b/>
          <w:bCs/>
          <w:sz w:val="24"/>
          <w:szCs w:val="24"/>
        </w:rPr>
        <w:t>Person 4</w:t>
      </w:r>
      <w:ins w:id="25" w:author="Tsai, Meng Hsuan" w:date="2020-10-31T18:32:00Z">
        <w:r w:rsidR="3D01AB88" w:rsidRPr="73C58A37">
          <w:rPr>
            <w:b/>
            <w:bCs/>
            <w:sz w:val="24"/>
            <w:szCs w:val="24"/>
          </w:rPr>
          <w:t xml:space="preserve"> -- Meng</w:t>
        </w:r>
      </w:ins>
    </w:p>
    <w:p w14:paraId="61CBC68B" w14:textId="77777777" w:rsidR="00880190" w:rsidRPr="00762406" w:rsidRDefault="00880190" w:rsidP="00762406">
      <w:pPr>
        <w:pStyle w:val="paragraph"/>
        <w:numPr>
          <w:ilvl w:val="0"/>
          <w:numId w:val="15"/>
        </w:numPr>
        <w:spacing w:before="0" w:beforeAutospacing="0" w:after="0" w:afterAutospacing="0"/>
        <w:textAlignment w:val="baseline"/>
        <w:rPr>
          <w:sz w:val="24"/>
          <w:szCs w:val="24"/>
        </w:rPr>
      </w:pPr>
      <w:r w:rsidRPr="00762406">
        <w:rPr>
          <w:sz w:val="24"/>
          <w:szCs w:val="24"/>
        </w:rPr>
        <w:t>Reviews</w:t>
      </w:r>
    </w:p>
    <w:p w14:paraId="618CA121" w14:textId="77777777" w:rsidR="00880190" w:rsidRPr="00762406" w:rsidRDefault="00880190" w:rsidP="00880190">
      <w:pPr>
        <w:pStyle w:val="paragraph"/>
        <w:numPr>
          <w:ilvl w:val="1"/>
          <w:numId w:val="15"/>
        </w:numPr>
        <w:spacing w:before="0" w:beforeAutospacing="0" w:after="0" w:afterAutospacing="0"/>
        <w:textAlignment w:val="baseline"/>
        <w:rPr>
          <w:sz w:val="24"/>
          <w:szCs w:val="24"/>
        </w:rPr>
      </w:pPr>
      <w:r w:rsidRPr="00762406">
        <w:rPr>
          <w:sz w:val="24"/>
          <w:szCs w:val="24"/>
        </w:rPr>
        <w:t>What items/orders have the highest reviews? </w:t>
      </w:r>
    </w:p>
    <w:p w14:paraId="6B0E58A3" w14:textId="77777777" w:rsidR="00880190" w:rsidRPr="00762406" w:rsidRDefault="00880190" w:rsidP="00880190">
      <w:pPr>
        <w:pStyle w:val="paragraph"/>
        <w:numPr>
          <w:ilvl w:val="2"/>
          <w:numId w:val="15"/>
        </w:numPr>
        <w:spacing w:before="0" w:beforeAutospacing="0" w:after="0" w:afterAutospacing="0"/>
        <w:textAlignment w:val="baseline"/>
        <w:rPr>
          <w:sz w:val="24"/>
          <w:szCs w:val="24"/>
        </w:rPr>
      </w:pPr>
      <w:r w:rsidRPr="00762406">
        <w:rPr>
          <w:sz w:val="24"/>
          <w:szCs w:val="24"/>
        </w:rPr>
        <w:t>Who sells those items?  </w:t>
      </w:r>
    </w:p>
    <w:p w14:paraId="206B4367" w14:textId="77777777" w:rsidR="00880190" w:rsidRDefault="00880190" w:rsidP="008D4110">
      <w:pPr>
        <w:pStyle w:val="paragraph"/>
        <w:numPr>
          <w:ilvl w:val="1"/>
          <w:numId w:val="15"/>
        </w:numPr>
        <w:spacing w:before="0" w:beforeAutospacing="0" w:after="0" w:afterAutospacing="0"/>
        <w:textAlignment w:val="baseline"/>
        <w:rPr>
          <w:sz w:val="24"/>
          <w:szCs w:val="24"/>
        </w:rPr>
      </w:pPr>
      <w:r w:rsidRPr="00762406">
        <w:rPr>
          <w:sz w:val="24"/>
          <w:szCs w:val="24"/>
        </w:rPr>
        <w:t>What is the highest review score? The lowest? The most common? </w:t>
      </w:r>
    </w:p>
    <w:p w14:paraId="4E058655" w14:textId="1E801F77" w:rsidR="001B1D15" w:rsidRPr="00762406" w:rsidRDefault="001B1D15" w:rsidP="73C58A37">
      <w:pPr>
        <w:pStyle w:val="paragraph"/>
        <w:numPr>
          <w:ilvl w:val="1"/>
          <w:numId w:val="15"/>
        </w:numPr>
        <w:spacing w:before="0" w:beforeAutospacing="0" w:after="0" w:afterAutospacing="0"/>
        <w:textAlignment w:val="baseline"/>
        <w:rPr>
          <w:sz w:val="24"/>
          <w:szCs w:val="24"/>
        </w:rPr>
      </w:pPr>
      <w:r w:rsidRPr="73C58A37">
        <w:rPr>
          <w:sz w:val="24"/>
          <w:szCs w:val="24"/>
        </w:rPr>
        <w:t>Who are the most unsatisfied customers?</w:t>
      </w:r>
      <w:ins w:id="26" w:author="Tsai, Meng Hsuan" w:date="2020-10-31T18:40:00Z">
        <w:r w:rsidR="58222D52" w:rsidRPr="73C58A37">
          <w:rPr>
            <w:sz w:val="24"/>
            <w:szCs w:val="24"/>
          </w:rPr>
          <w:t xml:space="preserve"> </w:t>
        </w:r>
      </w:ins>
    </w:p>
    <w:p w14:paraId="44FF4265" w14:textId="77777777" w:rsidR="00144CF6" w:rsidRPr="00762406" w:rsidRDefault="00144CF6" w:rsidP="00144CF6">
      <w:pPr>
        <w:pStyle w:val="paragraph"/>
        <w:numPr>
          <w:ilvl w:val="0"/>
          <w:numId w:val="15"/>
        </w:numPr>
        <w:spacing w:before="0" w:beforeAutospacing="0" w:after="0" w:afterAutospacing="0"/>
        <w:textAlignment w:val="baseline"/>
        <w:rPr>
          <w:sz w:val="24"/>
          <w:szCs w:val="24"/>
        </w:rPr>
      </w:pPr>
      <w:r w:rsidRPr="00762406">
        <w:rPr>
          <w:sz w:val="24"/>
          <w:szCs w:val="24"/>
        </w:rPr>
        <w:t>Payments</w:t>
      </w:r>
    </w:p>
    <w:p w14:paraId="0FA2FC87" w14:textId="77777777" w:rsidR="00144CF6" w:rsidRPr="00762406" w:rsidRDefault="00144CF6" w:rsidP="00144CF6">
      <w:pPr>
        <w:pStyle w:val="paragraph"/>
        <w:numPr>
          <w:ilvl w:val="1"/>
          <w:numId w:val="15"/>
        </w:numPr>
        <w:spacing w:before="0" w:beforeAutospacing="0" w:after="0" w:afterAutospacing="0"/>
        <w:textAlignment w:val="baseline"/>
        <w:rPr>
          <w:rStyle w:val="normaltextrun"/>
          <w:sz w:val="24"/>
          <w:szCs w:val="24"/>
        </w:rPr>
      </w:pPr>
      <w:r w:rsidRPr="00762406">
        <w:rPr>
          <w:rStyle w:val="normaltextrun"/>
          <w:sz w:val="24"/>
          <w:szCs w:val="24"/>
        </w:rPr>
        <w:t>Do customers who use a certain payment spend more than other customers?</w:t>
      </w:r>
    </w:p>
    <w:p w14:paraId="7ABE86BB" w14:textId="4E45E8E6" w:rsidR="00144CF6" w:rsidRPr="00762406" w:rsidRDefault="00144CF6" w:rsidP="73C58A37">
      <w:pPr>
        <w:pStyle w:val="paragraph"/>
        <w:numPr>
          <w:ilvl w:val="1"/>
          <w:numId w:val="15"/>
        </w:numPr>
        <w:spacing w:before="0" w:beforeAutospacing="0" w:after="0" w:afterAutospacing="0"/>
        <w:textAlignment w:val="baseline"/>
        <w:rPr>
          <w:rStyle w:val="normaltextrun"/>
          <w:sz w:val="24"/>
          <w:szCs w:val="24"/>
        </w:rPr>
      </w:pPr>
      <w:r w:rsidRPr="73C58A37">
        <w:rPr>
          <w:rStyle w:val="normaltextrun"/>
          <w:sz w:val="24"/>
          <w:szCs w:val="24"/>
        </w:rPr>
        <w:t>What is the main payment type?</w:t>
      </w:r>
      <w:ins w:id="27" w:author="Tsai, Meng Hsuan" w:date="2020-10-31T18:48:00Z">
        <w:r w:rsidR="57AC4D65" w:rsidRPr="73C58A37">
          <w:rPr>
            <w:rStyle w:val="normaltextrun"/>
            <w:sz w:val="24"/>
            <w:szCs w:val="24"/>
          </w:rPr>
          <w:t xml:space="preserve"> (credit card)</w:t>
        </w:r>
      </w:ins>
    </w:p>
    <w:p w14:paraId="7A439CE8" w14:textId="201F698A" w:rsidR="00144CF6" w:rsidRPr="00762406" w:rsidRDefault="00144CF6" w:rsidP="73C58A37">
      <w:pPr>
        <w:pStyle w:val="paragraph"/>
        <w:numPr>
          <w:ilvl w:val="1"/>
          <w:numId w:val="15"/>
        </w:numPr>
        <w:spacing w:before="0" w:beforeAutospacing="0" w:after="0" w:afterAutospacing="0"/>
        <w:textAlignment w:val="baseline"/>
        <w:rPr>
          <w:rStyle w:val="normaltextrun"/>
          <w:sz w:val="24"/>
          <w:szCs w:val="24"/>
        </w:rPr>
      </w:pPr>
      <w:r w:rsidRPr="73C58A37">
        <w:rPr>
          <w:rStyle w:val="normaltextrun"/>
          <w:sz w:val="24"/>
          <w:szCs w:val="24"/>
        </w:rPr>
        <w:t>What are the payments installments in the data?</w:t>
      </w:r>
      <w:ins w:id="28" w:author="Tsai, Meng Hsuan" w:date="2020-10-31T18:47:00Z">
        <w:r w:rsidR="027BE8C1" w:rsidRPr="73C58A37">
          <w:rPr>
            <w:rStyle w:val="normaltextrun"/>
            <w:sz w:val="24"/>
            <w:szCs w:val="24"/>
          </w:rPr>
          <w:t xml:space="preserve"> (average installment numbers )</w:t>
        </w:r>
      </w:ins>
      <w:r w:rsidRPr="73C58A37">
        <w:rPr>
          <w:rStyle w:val="normaltextrun"/>
          <w:sz w:val="24"/>
          <w:szCs w:val="24"/>
        </w:rPr>
        <w:t xml:space="preserve"> What do they suggest about most customers’ habits? </w:t>
      </w:r>
    </w:p>
    <w:p w14:paraId="0EE75C8E" w14:textId="326742A2" w:rsidR="00144CF6" w:rsidRPr="00762406" w:rsidRDefault="00144CF6" w:rsidP="73C58A37">
      <w:pPr>
        <w:pStyle w:val="paragraph"/>
        <w:numPr>
          <w:ilvl w:val="1"/>
          <w:numId w:val="15"/>
        </w:numPr>
        <w:spacing w:before="0" w:beforeAutospacing="0" w:after="0" w:afterAutospacing="0"/>
        <w:textAlignment w:val="baseline"/>
        <w:rPr>
          <w:rStyle w:val="normaltextrun"/>
          <w:sz w:val="24"/>
          <w:szCs w:val="24"/>
        </w:rPr>
      </w:pPr>
      <w:r w:rsidRPr="73C58A37">
        <w:rPr>
          <w:rStyle w:val="normaltextrun"/>
          <w:sz w:val="24"/>
          <w:szCs w:val="24"/>
        </w:rPr>
        <w:t xml:space="preserve">What is the relationship between payment value and installments? </w:t>
      </w:r>
      <w:ins w:id="29" w:author="Tsai, Meng Hsuan" w:date="2020-10-31T18:46:00Z">
        <w:r w:rsidR="1E88D5F9" w:rsidRPr="73C58A37">
          <w:rPr>
            <w:rStyle w:val="normaltextrun"/>
            <w:sz w:val="24"/>
            <w:szCs w:val="24"/>
          </w:rPr>
          <w:t xml:space="preserve"> (correlation)_</w:t>
        </w:r>
      </w:ins>
    </w:p>
    <w:p w14:paraId="5CD67931" w14:textId="77777777" w:rsidR="00144CF6" w:rsidRDefault="00144CF6" w:rsidP="008D4110">
      <w:pPr>
        <w:pStyle w:val="paragraph"/>
        <w:numPr>
          <w:ilvl w:val="2"/>
          <w:numId w:val="15"/>
        </w:numPr>
        <w:spacing w:before="0" w:beforeAutospacing="0" w:after="0" w:afterAutospacing="0"/>
        <w:textAlignment w:val="baseline"/>
        <w:rPr>
          <w:rStyle w:val="normaltextrun"/>
          <w:sz w:val="24"/>
          <w:szCs w:val="24"/>
        </w:rPr>
      </w:pPr>
      <w:r w:rsidRPr="00762406">
        <w:rPr>
          <w:rStyle w:val="normaltextrun"/>
          <w:sz w:val="24"/>
          <w:szCs w:val="24"/>
        </w:rPr>
        <w:t>Do installments encourage larger orders?</w:t>
      </w:r>
    </w:p>
    <w:p w14:paraId="2AF44330" w14:textId="77777777" w:rsidR="00DE2A33" w:rsidRPr="00DE2A33" w:rsidRDefault="00DE2A33" w:rsidP="00DE2A33">
      <w:pPr>
        <w:pStyle w:val="paragraph"/>
        <w:spacing w:before="0" w:beforeAutospacing="0" w:after="0" w:afterAutospacing="0"/>
        <w:textAlignment w:val="baseline"/>
        <w:rPr>
          <w:b/>
          <w:sz w:val="24"/>
          <w:szCs w:val="24"/>
        </w:rPr>
      </w:pPr>
      <w:r w:rsidRPr="00DE2A33">
        <w:rPr>
          <w:rStyle w:val="normaltextrun"/>
          <w:b/>
          <w:sz w:val="24"/>
          <w:szCs w:val="24"/>
        </w:rPr>
        <w:t>Person 5</w:t>
      </w:r>
    </w:p>
    <w:p w14:paraId="77C261F9" w14:textId="2D5FF757" w:rsidR="00086266" w:rsidRPr="00762406" w:rsidRDefault="00086266" w:rsidP="73C58A37">
      <w:pPr>
        <w:pStyle w:val="paragraph"/>
        <w:numPr>
          <w:ilvl w:val="0"/>
          <w:numId w:val="15"/>
        </w:numPr>
        <w:spacing w:before="0" w:beforeAutospacing="0" w:after="0" w:afterAutospacing="0"/>
        <w:textAlignment w:val="baseline"/>
        <w:rPr>
          <w:sz w:val="24"/>
          <w:szCs w:val="24"/>
        </w:rPr>
      </w:pPr>
      <w:r w:rsidRPr="73C58A37">
        <w:rPr>
          <w:sz w:val="24"/>
          <w:szCs w:val="24"/>
        </w:rPr>
        <w:t>Seller</w:t>
      </w:r>
      <w:ins w:id="30" w:author="Aneye, Asse Olivia Lauraine" w:date="2020-10-31T18:45:00Z">
        <w:r w:rsidR="1ABF0DB4" w:rsidRPr="73C58A37">
          <w:rPr>
            <w:sz w:val="24"/>
            <w:szCs w:val="24"/>
          </w:rPr>
          <w:t xml:space="preserve"> – Olivia </w:t>
        </w:r>
      </w:ins>
    </w:p>
    <w:p w14:paraId="77358FFB" w14:textId="77777777" w:rsidR="00086266" w:rsidRPr="00762406" w:rsidRDefault="008D4110" w:rsidP="00086266">
      <w:pPr>
        <w:pStyle w:val="paragraph"/>
        <w:numPr>
          <w:ilvl w:val="1"/>
          <w:numId w:val="15"/>
        </w:numPr>
        <w:spacing w:before="0" w:beforeAutospacing="0" w:after="0" w:afterAutospacing="0"/>
        <w:textAlignment w:val="baseline"/>
        <w:rPr>
          <w:sz w:val="24"/>
          <w:szCs w:val="24"/>
        </w:rPr>
      </w:pPr>
      <w:r>
        <w:rPr>
          <w:sz w:val="24"/>
          <w:szCs w:val="24"/>
        </w:rPr>
        <w:t>Which sellers</w:t>
      </w:r>
      <w:r w:rsidR="00086266" w:rsidRPr="00762406">
        <w:rPr>
          <w:sz w:val="24"/>
          <w:szCs w:val="24"/>
        </w:rPr>
        <w:t xml:space="preserve"> </w:t>
      </w:r>
      <w:r>
        <w:rPr>
          <w:sz w:val="24"/>
          <w:szCs w:val="24"/>
        </w:rPr>
        <w:t>make the most money</w:t>
      </w:r>
      <w:r w:rsidR="00086266" w:rsidRPr="00762406">
        <w:rPr>
          <w:sz w:val="24"/>
          <w:szCs w:val="24"/>
        </w:rPr>
        <w:t>?</w:t>
      </w:r>
    </w:p>
    <w:p w14:paraId="5CE17A35" w14:textId="77777777" w:rsidR="00144CF6" w:rsidRPr="00762406" w:rsidRDefault="00144CF6" w:rsidP="00144CF6">
      <w:pPr>
        <w:pStyle w:val="paragraph"/>
        <w:numPr>
          <w:ilvl w:val="2"/>
          <w:numId w:val="15"/>
        </w:numPr>
        <w:spacing w:before="0" w:beforeAutospacing="0" w:after="0" w:afterAutospacing="0"/>
        <w:textAlignment w:val="baseline"/>
        <w:rPr>
          <w:sz w:val="24"/>
          <w:szCs w:val="24"/>
        </w:rPr>
      </w:pPr>
      <w:r w:rsidRPr="00762406">
        <w:rPr>
          <w:sz w:val="24"/>
          <w:szCs w:val="24"/>
        </w:rPr>
        <w:t>Why? Is it related to pricing? How does their pricing compare to other sellers?</w:t>
      </w:r>
    </w:p>
    <w:p w14:paraId="511A1DFE" w14:textId="77777777" w:rsidR="00880190" w:rsidRDefault="00880190" w:rsidP="00144CF6">
      <w:pPr>
        <w:pStyle w:val="paragraph"/>
        <w:numPr>
          <w:ilvl w:val="2"/>
          <w:numId w:val="15"/>
        </w:numPr>
        <w:spacing w:before="0" w:beforeAutospacing="0" w:after="0" w:afterAutospacing="0"/>
        <w:textAlignment w:val="baseline"/>
        <w:rPr>
          <w:sz w:val="24"/>
          <w:szCs w:val="24"/>
        </w:rPr>
      </w:pPr>
      <w:r w:rsidRPr="00762406">
        <w:rPr>
          <w:sz w:val="24"/>
          <w:szCs w:val="24"/>
        </w:rPr>
        <w:t>Where is the top seller located?</w:t>
      </w:r>
    </w:p>
    <w:p w14:paraId="71FD71D6" w14:textId="77777777" w:rsidR="008D4110" w:rsidRPr="00762406" w:rsidRDefault="008D4110" w:rsidP="00144CF6">
      <w:pPr>
        <w:pStyle w:val="paragraph"/>
        <w:numPr>
          <w:ilvl w:val="2"/>
          <w:numId w:val="15"/>
        </w:numPr>
        <w:spacing w:before="0" w:beforeAutospacing="0" w:after="0" w:afterAutospacing="0"/>
        <w:textAlignment w:val="baseline"/>
        <w:rPr>
          <w:sz w:val="24"/>
          <w:szCs w:val="24"/>
        </w:rPr>
      </w:pPr>
      <w:r>
        <w:rPr>
          <w:sz w:val="24"/>
          <w:szCs w:val="24"/>
        </w:rPr>
        <w:t>Which sellers have the most orders?</w:t>
      </w:r>
    </w:p>
    <w:p w14:paraId="23051368" w14:textId="77777777" w:rsidR="00880190" w:rsidRPr="008D4110" w:rsidRDefault="00880190" w:rsidP="008D4110">
      <w:pPr>
        <w:pStyle w:val="paragraph"/>
        <w:numPr>
          <w:ilvl w:val="1"/>
          <w:numId w:val="15"/>
        </w:numPr>
        <w:spacing w:before="0" w:beforeAutospacing="0" w:after="0" w:afterAutospacing="0"/>
        <w:textAlignment w:val="baseline"/>
        <w:rPr>
          <w:sz w:val="24"/>
          <w:szCs w:val="24"/>
        </w:rPr>
      </w:pPr>
      <w:r w:rsidRPr="00762406">
        <w:rPr>
          <w:sz w:val="24"/>
          <w:szCs w:val="24"/>
        </w:rPr>
        <w:t>Wh</w:t>
      </w:r>
      <w:r w:rsidR="008D4110">
        <w:rPr>
          <w:sz w:val="24"/>
          <w:szCs w:val="24"/>
        </w:rPr>
        <w:t>ich sellers do not perform well</w:t>
      </w:r>
      <w:r w:rsidRPr="008D4110">
        <w:rPr>
          <w:sz w:val="24"/>
          <w:szCs w:val="24"/>
        </w:rPr>
        <w:t>?</w:t>
      </w:r>
    </w:p>
    <w:p w14:paraId="14C64F94" w14:textId="77777777" w:rsidR="00880190" w:rsidRPr="00762406" w:rsidRDefault="00880190" w:rsidP="00880190">
      <w:pPr>
        <w:pStyle w:val="paragraph"/>
        <w:numPr>
          <w:ilvl w:val="1"/>
          <w:numId w:val="15"/>
        </w:numPr>
        <w:spacing w:before="0" w:beforeAutospacing="0" w:after="0" w:afterAutospacing="0"/>
        <w:textAlignment w:val="baseline"/>
        <w:rPr>
          <w:sz w:val="24"/>
          <w:szCs w:val="24"/>
        </w:rPr>
      </w:pPr>
      <w:r w:rsidRPr="00762406">
        <w:rPr>
          <w:sz w:val="24"/>
          <w:szCs w:val="24"/>
        </w:rPr>
        <w:t>Where are the sellers located?</w:t>
      </w:r>
    </w:p>
    <w:p w14:paraId="16E7AF98" w14:textId="77777777" w:rsidR="00880190" w:rsidRPr="00762406" w:rsidRDefault="00880190" w:rsidP="00880190">
      <w:pPr>
        <w:pStyle w:val="paragraph"/>
        <w:numPr>
          <w:ilvl w:val="2"/>
          <w:numId w:val="15"/>
        </w:numPr>
        <w:spacing w:before="0" w:beforeAutospacing="0" w:after="0" w:afterAutospacing="0"/>
        <w:textAlignment w:val="baseline"/>
        <w:rPr>
          <w:sz w:val="24"/>
          <w:szCs w:val="24"/>
        </w:rPr>
      </w:pPr>
      <w:r w:rsidRPr="00762406">
        <w:rPr>
          <w:sz w:val="24"/>
          <w:szCs w:val="24"/>
        </w:rPr>
        <w:t>Which city has the most sellers? Which city has the least sellers?</w:t>
      </w:r>
    </w:p>
    <w:p w14:paraId="514810FE" w14:textId="77777777" w:rsidR="00880190" w:rsidRPr="00762406" w:rsidRDefault="00880190" w:rsidP="00880190">
      <w:pPr>
        <w:pStyle w:val="paragraph"/>
        <w:numPr>
          <w:ilvl w:val="2"/>
          <w:numId w:val="15"/>
        </w:numPr>
        <w:spacing w:before="0" w:beforeAutospacing="0" w:after="0" w:afterAutospacing="0"/>
        <w:textAlignment w:val="baseline"/>
        <w:rPr>
          <w:sz w:val="24"/>
          <w:szCs w:val="24"/>
        </w:rPr>
      </w:pPr>
      <w:r w:rsidRPr="00762406">
        <w:rPr>
          <w:sz w:val="24"/>
          <w:szCs w:val="24"/>
        </w:rPr>
        <w:t>Which state has the most/least sellers?</w:t>
      </w:r>
    </w:p>
    <w:p w14:paraId="54C0B1A5" w14:textId="77777777" w:rsidR="00A313EF" w:rsidRPr="00762406" w:rsidRDefault="00A313EF" w:rsidP="00A313EF">
      <w:pPr>
        <w:pStyle w:val="paragraph"/>
        <w:numPr>
          <w:ilvl w:val="0"/>
          <w:numId w:val="15"/>
        </w:numPr>
        <w:spacing w:before="0" w:beforeAutospacing="0" w:after="0" w:afterAutospacing="0"/>
        <w:textAlignment w:val="baseline"/>
        <w:rPr>
          <w:sz w:val="24"/>
          <w:szCs w:val="24"/>
        </w:rPr>
      </w:pPr>
      <w:r w:rsidRPr="00762406">
        <w:rPr>
          <w:sz w:val="24"/>
          <w:szCs w:val="24"/>
        </w:rPr>
        <w:t>Customer satisfaction</w:t>
      </w:r>
    </w:p>
    <w:p w14:paraId="7F6BEAD1" w14:textId="05E4EA11" w:rsidR="00A313EF" w:rsidRPr="00762406" w:rsidRDefault="00A313EF" w:rsidP="73C58A37">
      <w:pPr>
        <w:pStyle w:val="paragraph"/>
        <w:numPr>
          <w:ilvl w:val="1"/>
          <w:numId w:val="15"/>
        </w:numPr>
        <w:spacing w:before="0" w:beforeAutospacing="0" w:after="0" w:afterAutospacing="0"/>
        <w:textAlignment w:val="baseline"/>
        <w:rPr>
          <w:sz w:val="24"/>
          <w:szCs w:val="24"/>
        </w:rPr>
      </w:pPr>
      <w:r w:rsidRPr="73C58A37">
        <w:rPr>
          <w:sz w:val="24"/>
          <w:szCs w:val="24"/>
        </w:rPr>
        <w:t>Clustering analysis of customer segments</w:t>
      </w:r>
      <w:ins w:id="31" w:author="Aneye, Asse Olivia Lauraine" w:date="2020-10-31T18:46:00Z">
        <w:r w:rsidR="6161D567" w:rsidRPr="73C58A37">
          <w:rPr>
            <w:sz w:val="24"/>
            <w:szCs w:val="24"/>
          </w:rPr>
          <w:t xml:space="preserve"> – We have just covered that topic in  class so I am not sure how to go about it but I will look online.</w:t>
        </w:r>
      </w:ins>
      <w:ins w:id="32" w:author="Aneye, Asse Olivia Lauraine" w:date="2020-10-31T18:47:00Z">
        <w:r w:rsidR="1E26F52D" w:rsidRPr="73C58A37">
          <w:rPr>
            <w:sz w:val="24"/>
            <w:szCs w:val="24"/>
          </w:rPr>
          <w:t xml:space="preserve"> If anyone has an idea please let me know!</w:t>
        </w:r>
      </w:ins>
      <w:ins w:id="33" w:author="Aneye, Asse Olivia Lauraine" w:date="2020-10-31T18:46:00Z">
        <w:r w:rsidR="6161D567" w:rsidRPr="73C58A37">
          <w:rPr>
            <w:sz w:val="24"/>
            <w:szCs w:val="24"/>
          </w:rPr>
          <w:t>.</w:t>
        </w:r>
      </w:ins>
    </w:p>
    <w:p w14:paraId="6A1C58FF" w14:textId="77777777" w:rsidR="00086266" w:rsidRPr="00762406" w:rsidRDefault="00086266" w:rsidP="00086266">
      <w:pPr>
        <w:pStyle w:val="paragraph"/>
        <w:spacing w:before="0" w:beforeAutospacing="0" w:after="0" w:afterAutospacing="0"/>
        <w:ind w:firstLine="60"/>
        <w:textAlignment w:val="baseline"/>
        <w:rPr>
          <w:sz w:val="24"/>
          <w:szCs w:val="24"/>
        </w:rPr>
      </w:pPr>
    </w:p>
    <w:p w14:paraId="5C8F1F41" w14:textId="77777777" w:rsidR="00086266" w:rsidRPr="00762406" w:rsidRDefault="00086266" w:rsidP="00086266">
      <w:pPr>
        <w:pStyle w:val="paragraph"/>
        <w:spacing w:before="0" w:beforeAutospacing="0" w:after="0" w:afterAutospacing="0"/>
        <w:ind w:firstLine="60"/>
        <w:textAlignment w:val="baseline"/>
        <w:rPr>
          <w:sz w:val="24"/>
          <w:szCs w:val="24"/>
        </w:rPr>
      </w:pPr>
    </w:p>
    <w:p w14:paraId="79AEDAAD" w14:textId="77777777" w:rsidR="00086266" w:rsidRPr="00762406" w:rsidRDefault="00086266" w:rsidP="00086266">
      <w:pPr>
        <w:pStyle w:val="paragraph"/>
        <w:spacing w:before="0" w:beforeAutospacing="0" w:after="0" w:afterAutospacing="0"/>
        <w:ind w:firstLine="60"/>
        <w:textAlignment w:val="baseline"/>
        <w:rPr>
          <w:sz w:val="24"/>
          <w:szCs w:val="24"/>
        </w:rPr>
      </w:pPr>
    </w:p>
    <w:p w14:paraId="4408056D" w14:textId="77777777" w:rsidR="00086266" w:rsidRPr="00762406" w:rsidRDefault="00086266" w:rsidP="00086266">
      <w:pPr>
        <w:pStyle w:val="paragraph"/>
        <w:spacing w:before="0" w:beforeAutospacing="0" w:after="0" w:afterAutospacing="0"/>
        <w:ind w:firstLine="60"/>
        <w:textAlignment w:val="baseline"/>
        <w:rPr>
          <w:sz w:val="24"/>
          <w:szCs w:val="24"/>
        </w:rPr>
      </w:pPr>
    </w:p>
    <w:p w14:paraId="02C4F3B4" w14:textId="77777777" w:rsidR="00086266" w:rsidRPr="00DE2A33" w:rsidRDefault="00DE2A33" w:rsidP="00086266">
      <w:pPr>
        <w:pStyle w:val="paragraph"/>
        <w:spacing w:before="0" w:beforeAutospacing="0" w:after="0" w:afterAutospacing="0"/>
        <w:ind w:firstLine="60"/>
        <w:textAlignment w:val="baseline"/>
        <w:rPr>
          <w:b/>
          <w:sz w:val="24"/>
          <w:szCs w:val="24"/>
        </w:rPr>
      </w:pPr>
      <w:r w:rsidRPr="00DE2A33">
        <w:rPr>
          <w:b/>
          <w:sz w:val="24"/>
          <w:szCs w:val="24"/>
        </w:rPr>
        <w:t>Future problems to think about</w:t>
      </w:r>
    </w:p>
    <w:p w14:paraId="58C5F058" w14:textId="77777777" w:rsidR="00086266" w:rsidRPr="00762406" w:rsidRDefault="001B1D15" w:rsidP="00086266">
      <w:pPr>
        <w:pStyle w:val="paragraph"/>
        <w:numPr>
          <w:ilvl w:val="0"/>
          <w:numId w:val="15"/>
        </w:numPr>
        <w:spacing w:before="0" w:beforeAutospacing="0" w:after="0" w:afterAutospacing="0"/>
        <w:textAlignment w:val="baseline"/>
        <w:rPr>
          <w:sz w:val="24"/>
          <w:szCs w:val="24"/>
        </w:rPr>
      </w:pPr>
      <w:r>
        <w:rPr>
          <w:rStyle w:val="normaltextrun"/>
          <w:sz w:val="24"/>
          <w:szCs w:val="24"/>
        </w:rPr>
        <w:t>Questions for later</w:t>
      </w:r>
      <w:r w:rsidR="00086266" w:rsidRPr="00762406">
        <w:rPr>
          <w:rStyle w:val="normaltextrun"/>
          <w:sz w:val="24"/>
          <w:szCs w:val="24"/>
        </w:rPr>
        <w:t>: </w:t>
      </w:r>
      <w:r w:rsidR="00086266" w:rsidRPr="00762406">
        <w:rPr>
          <w:rStyle w:val="eop"/>
          <w:sz w:val="24"/>
          <w:szCs w:val="24"/>
        </w:rPr>
        <w:t> </w:t>
      </w:r>
    </w:p>
    <w:p w14:paraId="3CA24367" w14:textId="77777777" w:rsidR="00086266" w:rsidRPr="00762406" w:rsidRDefault="00086266" w:rsidP="00086266">
      <w:pPr>
        <w:pStyle w:val="paragraph"/>
        <w:numPr>
          <w:ilvl w:val="1"/>
          <w:numId w:val="15"/>
        </w:numPr>
        <w:spacing w:before="0" w:beforeAutospacing="0" w:after="0" w:afterAutospacing="0"/>
        <w:textAlignment w:val="baseline"/>
        <w:rPr>
          <w:sz w:val="24"/>
          <w:szCs w:val="24"/>
        </w:rPr>
      </w:pPr>
      <w:r w:rsidRPr="00762406">
        <w:rPr>
          <w:rStyle w:val="normaltextrun"/>
          <w:sz w:val="24"/>
          <w:szCs w:val="24"/>
        </w:rPr>
        <w:lastRenderedPageBreak/>
        <w:t>Is our model for the estimated delivery correct? What is the error rate? </w:t>
      </w:r>
      <w:r w:rsidRPr="00762406">
        <w:rPr>
          <w:rStyle w:val="eop"/>
          <w:sz w:val="24"/>
          <w:szCs w:val="24"/>
        </w:rPr>
        <w:t> </w:t>
      </w:r>
    </w:p>
    <w:p w14:paraId="38009252" w14:textId="77777777" w:rsidR="00086266" w:rsidRPr="00762406" w:rsidRDefault="00086266" w:rsidP="00291587">
      <w:pPr>
        <w:pStyle w:val="paragraph"/>
        <w:numPr>
          <w:ilvl w:val="2"/>
          <w:numId w:val="15"/>
        </w:numPr>
        <w:spacing w:before="0" w:beforeAutospacing="0" w:after="0" w:afterAutospacing="0"/>
        <w:textAlignment w:val="baseline"/>
        <w:rPr>
          <w:rStyle w:val="eop"/>
          <w:sz w:val="24"/>
          <w:szCs w:val="24"/>
        </w:rPr>
      </w:pPr>
      <w:r w:rsidRPr="00762406">
        <w:rPr>
          <w:rStyle w:val="normaltextrun"/>
          <w:sz w:val="24"/>
          <w:szCs w:val="24"/>
        </w:rPr>
        <w:t>Can we improve it?</w:t>
      </w:r>
      <w:r w:rsidRPr="00762406">
        <w:rPr>
          <w:rStyle w:val="eop"/>
          <w:sz w:val="24"/>
          <w:szCs w:val="24"/>
        </w:rPr>
        <w:t> </w:t>
      </w:r>
    </w:p>
    <w:p w14:paraId="08FA2DB5" w14:textId="77777777" w:rsidR="00291587" w:rsidRPr="00762406" w:rsidRDefault="00291587" w:rsidP="00291587">
      <w:pPr>
        <w:pStyle w:val="paragraph"/>
        <w:numPr>
          <w:ilvl w:val="1"/>
          <w:numId w:val="15"/>
        </w:numPr>
        <w:spacing w:before="0" w:beforeAutospacing="0" w:after="0" w:afterAutospacing="0"/>
        <w:textAlignment w:val="baseline"/>
        <w:rPr>
          <w:sz w:val="24"/>
          <w:szCs w:val="24"/>
        </w:rPr>
      </w:pPr>
      <w:r w:rsidRPr="00762406">
        <w:rPr>
          <w:sz w:val="24"/>
          <w:szCs w:val="24"/>
        </w:rPr>
        <w:t>Does Olist want to offer a store credit card?</w:t>
      </w:r>
    </w:p>
    <w:p w14:paraId="00B82B09" w14:textId="77777777" w:rsidR="00762406" w:rsidRPr="00762406" w:rsidRDefault="009A58E0" w:rsidP="00762406">
      <w:pPr>
        <w:pStyle w:val="paragraph"/>
        <w:numPr>
          <w:ilvl w:val="2"/>
          <w:numId w:val="15"/>
        </w:numPr>
        <w:spacing w:before="0" w:beforeAutospacing="0" w:after="0" w:afterAutospacing="0"/>
        <w:textAlignment w:val="baseline"/>
        <w:rPr>
          <w:sz w:val="24"/>
          <w:szCs w:val="24"/>
        </w:rPr>
      </w:pPr>
      <w:hyperlink r:id="rId9" w:history="1">
        <w:r w:rsidR="00762406" w:rsidRPr="00762406">
          <w:rPr>
            <w:rStyle w:val="Hyperlink"/>
            <w:sz w:val="24"/>
            <w:szCs w:val="24"/>
          </w:rPr>
          <w:t>https://www.thebalanceeveryday.com/which-retail-stores-have-credit-card-offers-2892559</w:t>
        </w:r>
      </w:hyperlink>
    </w:p>
    <w:p w14:paraId="3457A72D" w14:textId="77777777" w:rsidR="00762406" w:rsidRPr="00762406" w:rsidRDefault="1A85EF82" w:rsidP="0FC4214F">
      <w:pPr>
        <w:pStyle w:val="paragraph"/>
        <w:numPr>
          <w:ilvl w:val="1"/>
          <w:numId w:val="15"/>
        </w:numPr>
        <w:spacing w:before="0" w:beforeAutospacing="0" w:after="0" w:afterAutospacing="0"/>
        <w:textAlignment w:val="baseline"/>
        <w:rPr>
          <w:sz w:val="24"/>
          <w:szCs w:val="24"/>
        </w:rPr>
      </w:pPr>
      <w:commentRangeStart w:id="34"/>
      <w:r w:rsidRPr="0FC4214F">
        <w:rPr>
          <w:sz w:val="24"/>
          <w:szCs w:val="24"/>
        </w:rPr>
        <w:t xml:space="preserve">What is the </w:t>
      </w:r>
      <w:commentRangeStart w:id="35"/>
      <w:r w:rsidRPr="0FC4214F">
        <w:rPr>
          <w:sz w:val="24"/>
          <w:szCs w:val="24"/>
        </w:rPr>
        <w:t>prefect order rate?</w:t>
      </w:r>
      <w:commentRangeEnd w:id="34"/>
      <w:r w:rsidR="00762406">
        <w:rPr>
          <w:rStyle w:val="CommentReference"/>
        </w:rPr>
        <w:commentReference w:id="34"/>
      </w:r>
      <w:commentRangeEnd w:id="35"/>
      <w:r w:rsidR="00762406">
        <w:rPr>
          <w:rStyle w:val="CommentReference"/>
        </w:rPr>
        <w:commentReference w:id="35"/>
      </w:r>
    </w:p>
    <w:p w14:paraId="21B537F3" w14:textId="77777777" w:rsidR="00762406" w:rsidRPr="00762406" w:rsidRDefault="00762406" w:rsidP="00762406">
      <w:pPr>
        <w:pStyle w:val="paragraph"/>
        <w:numPr>
          <w:ilvl w:val="2"/>
          <w:numId w:val="15"/>
        </w:numPr>
        <w:spacing w:before="0" w:beforeAutospacing="0" w:after="0" w:afterAutospacing="0"/>
        <w:textAlignment w:val="baseline"/>
        <w:rPr>
          <w:sz w:val="24"/>
          <w:szCs w:val="24"/>
        </w:rPr>
      </w:pPr>
      <w:r w:rsidRPr="00762406">
        <w:rPr>
          <w:sz w:val="24"/>
          <w:szCs w:val="24"/>
        </w:rPr>
        <w:t>Product delivered on time to the buyer's requested delivery date; shipped completed; invoiced correctly, undamaged in transit.</w:t>
      </w:r>
    </w:p>
    <w:p w14:paraId="40303903" w14:textId="77777777" w:rsidR="00762406" w:rsidRPr="00762406" w:rsidRDefault="00762406" w:rsidP="00DE2A33">
      <w:pPr>
        <w:pStyle w:val="paragraph"/>
        <w:numPr>
          <w:ilvl w:val="1"/>
          <w:numId w:val="15"/>
        </w:numPr>
        <w:spacing w:before="0" w:beforeAutospacing="0" w:after="0" w:afterAutospacing="0"/>
        <w:textAlignment w:val="baseline"/>
        <w:rPr>
          <w:sz w:val="24"/>
          <w:szCs w:val="24"/>
        </w:rPr>
      </w:pPr>
      <w:r w:rsidRPr="00762406">
        <w:rPr>
          <w:sz w:val="24"/>
          <w:szCs w:val="24"/>
        </w:rPr>
        <w:t>Can we plot out last mile delivery efficiency?</w:t>
      </w:r>
    </w:p>
    <w:p w14:paraId="1507EE1D" w14:textId="77777777" w:rsidR="00762406" w:rsidRPr="00762406" w:rsidRDefault="00762406" w:rsidP="00DE2A33">
      <w:pPr>
        <w:pStyle w:val="paragraph"/>
        <w:numPr>
          <w:ilvl w:val="1"/>
          <w:numId w:val="15"/>
        </w:numPr>
        <w:spacing w:before="0" w:beforeAutospacing="0" w:after="0" w:afterAutospacing="0"/>
        <w:textAlignment w:val="baseline"/>
        <w:rPr>
          <w:sz w:val="24"/>
          <w:szCs w:val="24"/>
        </w:rPr>
      </w:pPr>
      <w:r w:rsidRPr="00762406">
        <w:rPr>
          <w:sz w:val="24"/>
          <w:szCs w:val="24"/>
        </w:rPr>
        <w:t>What are the areas we can invest in hub lockers or any self-served locker facilities?</w:t>
      </w:r>
    </w:p>
    <w:p w14:paraId="6C468B60" w14:textId="77777777" w:rsidR="00762406" w:rsidRPr="00762406" w:rsidRDefault="00762406" w:rsidP="00DE2A33">
      <w:pPr>
        <w:pStyle w:val="paragraph"/>
        <w:numPr>
          <w:ilvl w:val="1"/>
          <w:numId w:val="15"/>
        </w:numPr>
        <w:spacing w:before="0" w:beforeAutospacing="0" w:after="0" w:afterAutospacing="0"/>
        <w:textAlignment w:val="baseline"/>
        <w:rPr>
          <w:sz w:val="24"/>
          <w:szCs w:val="24"/>
        </w:rPr>
      </w:pPr>
      <w:r w:rsidRPr="00762406">
        <w:rPr>
          <w:sz w:val="24"/>
          <w:szCs w:val="24"/>
        </w:rPr>
        <w:t>Based on the sellers and customers states, zip code, latitude, longitude, and cities, can we decide what locations are best to invest in cross dock distribution centers?</w:t>
      </w:r>
    </w:p>
    <w:p w14:paraId="695DCE98" w14:textId="77777777" w:rsidR="00762406" w:rsidRDefault="00762406" w:rsidP="00DE2A33">
      <w:pPr>
        <w:pStyle w:val="paragraph"/>
        <w:numPr>
          <w:ilvl w:val="1"/>
          <w:numId w:val="15"/>
        </w:numPr>
        <w:spacing w:before="0" w:beforeAutospacing="0" w:after="0" w:afterAutospacing="0"/>
        <w:textAlignment w:val="baseline"/>
        <w:rPr>
          <w:sz w:val="24"/>
          <w:szCs w:val="24"/>
        </w:rPr>
      </w:pPr>
      <w:r w:rsidRPr="00762406">
        <w:rPr>
          <w:sz w:val="24"/>
          <w:szCs w:val="24"/>
        </w:rPr>
        <w:t>Should Olist own their own logistics or outsource?</w:t>
      </w:r>
    </w:p>
    <w:p w14:paraId="4ECB8CA3" w14:textId="77777777" w:rsidR="00762406" w:rsidRPr="00762406" w:rsidRDefault="009A58E0" w:rsidP="00762406">
      <w:pPr>
        <w:pStyle w:val="paragraph"/>
        <w:numPr>
          <w:ilvl w:val="3"/>
          <w:numId w:val="15"/>
        </w:numPr>
        <w:spacing w:before="0" w:beforeAutospacing="0" w:after="0" w:afterAutospacing="0"/>
        <w:textAlignment w:val="baseline"/>
        <w:rPr>
          <w:sz w:val="24"/>
          <w:szCs w:val="24"/>
        </w:rPr>
      </w:pPr>
      <w:hyperlink r:id="rId10" w:history="1">
        <w:r w:rsidR="00762406" w:rsidRPr="009238BB">
          <w:rPr>
            <w:rStyle w:val="Hyperlink"/>
            <w:sz w:val="24"/>
            <w:szCs w:val="24"/>
          </w:rPr>
          <w:t>https://www.ebayinc.com/stories/news/ebay-to-launch-managed-delivery-an-end-to-end-fulfillment-service-for-sellers/</w:t>
        </w:r>
      </w:hyperlink>
    </w:p>
    <w:p w14:paraId="71DF26DF" w14:textId="77777777" w:rsidR="00762406" w:rsidRPr="00762406" w:rsidRDefault="00762406" w:rsidP="00DE2A33">
      <w:pPr>
        <w:pStyle w:val="paragraph"/>
        <w:numPr>
          <w:ilvl w:val="1"/>
          <w:numId w:val="15"/>
        </w:numPr>
        <w:spacing w:before="0" w:beforeAutospacing="0" w:after="0" w:afterAutospacing="0"/>
        <w:textAlignment w:val="baseline"/>
        <w:rPr>
          <w:sz w:val="24"/>
          <w:szCs w:val="24"/>
        </w:rPr>
      </w:pPr>
      <w:r w:rsidRPr="00762406">
        <w:rPr>
          <w:sz w:val="24"/>
          <w:szCs w:val="24"/>
        </w:rPr>
        <w:t>Reverse logistics process</w:t>
      </w:r>
    </w:p>
    <w:sectPr w:rsidR="00762406" w:rsidRPr="00762406" w:rsidSect="000862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aura Chow" w:date="2020-10-30T16:20:00Z" w:initials="LC">
    <w:p w14:paraId="18E33B2A" w14:textId="77777777" w:rsidR="00DE2A33" w:rsidRDefault="00DE2A33">
      <w:pPr>
        <w:pStyle w:val="CommentText"/>
      </w:pPr>
      <w:r>
        <w:rPr>
          <w:rStyle w:val="CommentReference"/>
        </w:rPr>
        <w:annotationRef/>
      </w:r>
      <w:r>
        <w:t>I don’t understand the meaning of this question either. This was from Brazilian Data Questions version 1.1</w:t>
      </w:r>
    </w:p>
  </w:comment>
  <w:comment w:id="22" w:author="Laura Chow" w:date="2020-10-30T16:20:00Z" w:initials="LC">
    <w:p w14:paraId="6061815D" w14:textId="77777777" w:rsidR="00DE2A33" w:rsidRDefault="00DE2A33">
      <w:pPr>
        <w:pStyle w:val="CommentText"/>
      </w:pPr>
      <w:r>
        <w:rPr>
          <w:rStyle w:val="CommentReference"/>
        </w:rPr>
        <w:annotationRef/>
      </w:r>
      <w:r>
        <w:t>This was also from Brazilian data questions version 1.1. I would appreciate more clarification on this question</w:t>
      </w:r>
    </w:p>
  </w:comment>
  <w:comment w:id="23" w:author="Laura Chow" w:date="2020-10-30T16:32:00Z" w:initials="LC">
    <w:p w14:paraId="17ACB517" w14:textId="77777777" w:rsidR="00DE2A33" w:rsidRDefault="00DE2A33">
      <w:pPr>
        <w:pStyle w:val="CommentText"/>
      </w:pPr>
      <w:r>
        <w:rPr>
          <w:rStyle w:val="CommentReference"/>
        </w:rPr>
        <w:annotationRef/>
      </w:r>
      <w:r>
        <w:t>This is from Olivia’s list. Could you clarify what you mean a little?</w:t>
      </w:r>
    </w:p>
  </w:comment>
  <w:comment w:id="24" w:author="Aneye, Asse Olivia Lauraine" w:date="2020-10-31T13:40:00Z" w:initials="AL">
    <w:p w14:paraId="4891B84A" w14:textId="68A4E6E4" w:rsidR="73C58A37" w:rsidRDefault="73C58A37">
      <w:pPr>
        <w:pStyle w:val="CommentText"/>
      </w:pPr>
      <w:r>
        <w:t>Estimated delivery looks like it overestimates the dates by a lot. I am thinking that may deter some clients from ordering if the est. delivery date is too far out. Is there something they can do to improve shipping?</w:t>
      </w:r>
      <w:r>
        <w:rPr>
          <w:rStyle w:val="CommentReference"/>
        </w:rPr>
        <w:annotationRef/>
      </w:r>
    </w:p>
    <w:p w14:paraId="6B4CD8AC" w14:textId="27B56049" w:rsidR="73C58A37" w:rsidRDefault="73C58A37">
      <w:pPr>
        <w:pStyle w:val="CommentText"/>
      </w:pPr>
    </w:p>
  </w:comment>
  <w:comment w:id="34" w:author="Laura Chow" w:date="2020-10-30T16:18:00Z" w:initials="LC">
    <w:p w14:paraId="57ABE0D6" w14:textId="77777777" w:rsidR="00DE2A33" w:rsidRDefault="00DE2A33">
      <w:pPr>
        <w:pStyle w:val="CommentText"/>
      </w:pPr>
      <w:r>
        <w:rPr>
          <w:rStyle w:val="CommentReference"/>
        </w:rPr>
        <w:annotationRef/>
      </w:r>
      <w:r>
        <w:t>I don’t understand this question. This was from Meng’s excel spreadsheet. Meng could you clarify a little?</w:t>
      </w:r>
    </w:p>
  </w:comment>
  <w:comment w:id="35" w:author="Tsai, Meng Hsuan" w:date="2020-10-30T21:19:00Z" w:initials="TH">
    <w:p w14:paraId="0ECCFB25" w14:textId="60EE6591" w:rsidR="0FC4214F" w:rsidRDefault="0FC4214F">
      <w:pPr>
        <w:pStyle w:val="CommentText"/>
      </w:pPr>
      <w:r>
        <w:t>Perfect order rate basically means a successful on time delivery with no damage, with the right amount of items being delivered. Customers are satisfied with the order.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E33B2A" w15:done="0"/>
  <w15:commentEx w15:paraId="6061815D" w15:done="0"/>
  <w15:commentEx w15:paraId="17ACB517" w15:done="0"/>
  <w15:commentEx w15:paraId="6B4CD8AC" w15:paraIdParent="17ACB517" w15:done="0"/>
  <w15:commentEx w15:paraId="57ABE0D6" w15:done="0"/>
  <w15:commentEx w15:paraId="0ECCFB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33F926" w16cex:dateUtc="2020-10-31T18:40:00Z"/>
  <w16cex:commentExtensible w16cex:durableId="268F1A82" w16cex:dateUtc="2020-10-31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E33B2A" w16cid:durableId="5300FD38"/>
  <w16cid:commentId w16cid:paraId="6061815D" w16cid:durableId="17F92106"/>
  <w16cid:commentId w16cid:paraId="17ACB517" w16cid:durableId="54AB230D"/>
  <w16cid:commentId w16cid:paraId="6B4CD8AC" w16cid:durableId="2F33F926"/>
  <w16cid:commentId w16cid:paraId="57ABE0D6" w16cid:durableId="6482E4F7"/>
  <w16cid:commentId w16cid:paraId="0ECCFB25" w16cid:durableId="268F1A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4AE5"/>
    <w:multiLevelType w:val="multilevel"/>
    <w:tmpl w:val="FB9084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B0B1C"/>
    <w:multiLevelType w:val="multilevel"/>
    <w:tmpl w:val="C28A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B0630"/>
    <w:multiLevelType w:val="multilevel"/>
    <w:tmpl w:val="3E1E66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63274"/>
    <w:multiLevelType w:val="hybridMultilevel"/>
    <w:tmpl w:val="901E39C6"/>
    <w:lvl w:ilvl="0" w:tplc="C00E5F1A">
      <w:start w:val="4"/>
      <w:numFmt w:val="decimal"/>
      <w:lvlText w:val="%1."/>
      <w:lvlJc w:val="left"/>
      <w:pPr>
        <w:tabs>
          <w:tab w:val="num" w:pos="720"/>
        </w:tabs>
        <w:ind w:left="720" w:hanging="360"/>
      </w:pPr>
    </w:lvl>
    <w:lvl w:ilvl="1" w:tplc="C83076B8" w:tentative="1">
      <w:start w:val="1"/>
      <w:numFmt w:val="decimal"/>
      <w:lvlText w:val="%2."/>
      <w:lvlJc w:val="left"/>
      <w:pPr>
        <w:tabs>
          <w:tab w:val="num" w:pos="1440"/>
        </w:tabs>
        <w:ind w:left="1440" w:hanging="360"/>
      </w:pPr>
    </w:lvl>
    <w:lvl w:ilvl="2" w:tplc="DF74213A" w:tentative="1">
      <w:start w:val="1"/>
      <w:numFmt w:val="decimal"/>
      <w:lvlText w:val="%3."/>
      <w:lvlJc w:val="left"/>
      <w:pPr>
        <w:tabs>
          <w:tab w:val="num" w:pos="2160"/>
        </w:tabs>
        <w:ind w:left="2160" w:hanging="360"/>
      </w:pPr>
    </w:lvl>
    <w:lvl w:ilvl="3" w:tplc="F56608C2" w:tentative="1">
      <w:start w:val="1"/>
      <w:numFmt w:val="decimal"/>
      <w:lvlText w:val="%4."/>
      <w:lvlJc w:val="left"/>
      <w:pPr>
        <w:tabs>
          <w:tab w:val="num" w:pos="2880"/>
        </w:tabs>
        <w:ind w:left="2880" w:hanging="360"/>
      </w:pPr>
    </w:lvl>
    <w:lvl w:ilvl="4" w:tplc="417A34C0" w:tentative="1">
      <w:start w:val="1"/>
      <w:numFmt w:val="decimal"/>
      <w:lvlText w:val="%5."/>
      <w:lvlJc w:val="left"/>
      <w:pPr>
        <w:tabs>
          <w:tab w:val="num" w:pos="3600"/>
        </w:tabs>
        <w:ind w:left="3600" w:hanging="360"/>
      </w:pPr>
    </w:lvl>
    <w:lvl w:ilvl="5" w:tplc="16B8E002" w:tentative="1">
      <w:start w:val="1"/>
      <w:numFmt w:val="decimal"/>
      <w:lvlText w:val="%6."/>
      <w:lvlJc w:val="left"/>
      <w:pPr>
        <w:tabs>
          <w:tab w:val="num" w:pos="4320"/>
        </w:tabs>
        <w:ind w:left="4320" w:hanging="360"/>
      </w:pPr>
    </w:lvl>
    <w:lvl w:ilvl="6" w:tplc="39D0664C" w:tentative="1">
      <w:start w:val="1"/>
      <w:numFmt w:val="decimal"/>
      <w:lvlText w:val="%7."/>
      <w:lvlJc w:val="left"/>
      <w:pPr>
        <w:tabs>
          <w:tab w:val="num" w:pos="5040"/>
        </w:tabs>
        <w:ind w:left="5040" w:hanging="360"/>
      </w:pPr>
    </w:lvl>
    <w:lvl w:ilvl="7" w:tplc="FB50E1A6" w:tentative="1">
      <w:start w:val="1"/>
      <w:numFmt w:val="decimal"/>
      <w:lvlText w:val="%8."/>
      <w:lvlJc w:val="left"/>
      <w:pPr>
        <w:tabs>
          <w:tab w:val="num" w:pos="5760"/>
        </w:tabs>
        <w:ind w:left="5760" w:hanging="360"/>
      </w:pPr>
    </w:lvl>
    <w:lvl w:ilvl="8" w:tplc="4606D678" w:tentative="1">
      <w:start w:val="1"/>
      <w:numFmt w:val="decimal"/>
      <w:lvlText w:val="%9."/>
      <w:lvlJc w:val="left"/>
      <w:pPr>
        <w:tabs>
          <w:tab w:val="num" w:pos="6480"/>
        </w:tabs>
        <w:ind w:left="6480" w:hanging="360"/>
      </w:pPr>
    </w:lvl>
  </w:abstractNum>
  <w:abstractNum w:abstractNumId="4" w15:restartNumberingAfterBreak="0">
    <w:nsid w:val="148B5BDA"/>
    <w:multiLevelType w:val="multilevel"/>
    <w:tmpl w:val="E21E15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4648E"/>
    <w:multiLevelType w:val="multilevel"/>
    <w:tmpl w:val="C7848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D4F47"/>
    <w:multiLevelType w:val="multilevel"/>
    <w:tmpl w:val="4970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F43A0"/>
    <w:multiLevelType w:val="hybridMultilevel"/>
    <w:tmpl w:val="1B9EEC3E"/>
    <w:lvl w:ilvl="0" w:tplc="5C06E6B4">
      <w:start w:val="2"/>
      <w:numFmt w:val="decimal"/>
      <w:lvlText w:val="%1."/>
      <w:lvlJc w:val="left"/>
      <w:pPr>
        <w:tabs>
          <w:tab w:val="num" w:pos="720"/>
        </w:tabs>
        <w:ind w:left="720" w:hanging="360"/>
      </w:pPr>
    </w:lvl>
    <w:lvl w:ilvl="1" w:tplc="1A429752" w:tentative="1">
      <w:start w:val="1"/>
      <w:numFmt w:val="decimal"/>
      <w:lvlText w:val="%2."/>
      <w:lvlJc w:val="left"/>
      <w:pPr>
        <w:tabs>
          <w:tab w:val="num" w:pos="1440"/>
        </w:tabs>
        <w:ind w:left="1440" w:hanging="360"/>
      </w:pPr>
    </w:lvl>
    <w:lvl w:ilvl="2" w:tplc="CF4422F2" w:tentative="1">
      <w:start w:val="1"/>
      <w:numFmt w:val="decimal"/>
      <w:lvlText w:val="%3."/>
      <w:lvlJc w:val="left"/>
      <w:pPr>
        <w:tabs>
          <w:tab w:val="num" w:pos="2160"/>
        </w:tabs>
        <w:ind w:left="2160" w:hanging="360"/>
      </w:pPr>
    </w:lvl>
    <w:lvl w:ilvl="3" w:tplc="E564CB00" w:tentative="1">
      <w:start w:val="1"/>
      <w:numFmt w:val="decimal"/>
      <w:lvlText w:val="%4."/>
      <w:lvlJc w:val="left"/>
      <w:pPr>
        <w:tabs>
          <w:tab w:val="num" w:pos="2880"/>
        </w:tabs>
        <w:ind w:left="2880" w:hanging="360"/>
      </w:pPr>
    </w:lvl>
    <w:lvl w:ilvl="4" w:tplc="6B9463B4" w:tentative="1">
      <w:start w:val="1"/>
      <w:numFmt w:val="decimal"/>
      <w:lvlText w:val="%5."/>
      <w:lvlJc w:val="left"/>
      <w:pPr>
        <w:tabs>
          <w:tab w:val="num" w:pos="3600"/>
        </w:tabs>
        <w:ind w:left="3600" w:hanging="360"/>
      </w:pPr>
    </w:lvl>
    <w:lvl w:ilvl="5" w:tplc="58C053AA" w:tentative="1">
      <w:start w:val="1"/>
      <w:numFmt w:val="decimal"/>
      <w:lvlText w:val="%6."/>
      <w:lvlJc w:val="left"/>
      <w:pPr>
        <w:tabs>
          <w:tab w:val="num" w:pos="4320"/>
        </w:tabs>
        <w:ind w:left="4320" w:hanging="360"/>
      </w:pPr>
    </w:lvl>
    <w:lvl w:ilvl="6" w:tplc="F3FA51FE" w:tentative="1">
      <w:start w:val="1"/>
      <w:numFmt w:val="decimal"/>
      <w:lvlText w:val="%7."/>
      <w:lvlJc w:val="left"/>
      <w:pPr>
        <w:tabs>
          <w:tab w:val="num" w:pos="5040"/>
        </w:tabs>
        <w:ind w:left="5040" w:hanging="360"/>
      </w:pPr>
    </w:lvl>
    <w:lvl w:ilvl="7" w:tplc="EA009BD4" w:tentative="1">
      <w:start w:val="1"/>
      <w:numFmt w:val="decimal"/>
      <w:lvlText w:val="%8."/>
      <w:lvlJc w:val="left"/>
      <w:pPr>
        <w:tabs>
          <w:tab w:val="num" w:pos="5760"/>
        </w:tabs>
        <w:ind w:left="5760" w:hanging="360"/>
      </w:pPr>
    </w:lvl>
    <w:lvl w:ilvl="8" w:tplc="8098D80C" w:tentative="1">
      <w:start w:val="1"/>
      <w:numFmt w:val="decimal"/>
      <w:lvlText w:val="%9."/>
      <w:lvlJc w:val="left"/>
      <w:pPr>
        <w:tabs>
          <w:tab w:val="num" w:pos="6480"/>
        </w:tabs>
        <w:ind w:left="6480" w:hanging="360"/>
      </w:pPr>
    </w:lvl>
  </w:abstractNum>
  <w:abstractNum w:abstractNumId="8" w15:restartNumberingAfterBreak="0">
    <w:nsid w:val="2066113A"/>
    <w:multiLevelType w:val="multilevel"/>
    <w:tmpl w:val="46DCB6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35EB7"/>
    <w:multiLevelType w:val="multilevel"/>
    <w:tmpl w:val="B48A9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550A0"/>
    <w:multiLevelType w:val="hybridMultilevel"/>
    <w:tmpl w:val="DA6C1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A2196"/>
    <w:multiLevelType w:val="multilevel"/>
    <w:tmpl w:val="5B64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067F3"/>
    <w:multiLevelType w:val="multilevel"/>
    <w:tmpl w:val="5B0EAA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74450"/>
    <w:multiLevelType w:val="multilevel"/>
    <w:tmpl w:val="E39A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36F07"/>
    <w:multiLevelType w:val="multilevel"/>
    <w:tmpl w:val="5F7A38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BB4232"/>
    <w:multiLevelType w:val="hybridMultilevel"/>
    <w:tmpl w:val="8294D2F6"/>
    <w:lvl w:ilvl="0" w:tplc="DCDEE9A2">
      <w:start w:val="6"/>
      <w:numFmt w:val="decimal"/>
      <w:lvlText w:val="%1."/>
      <w:lvlJc w:val="left"/>
      <w:pPr>
        <w:tabs>
          <w:tab w:val="num" w:pos="720"/>
        </w:tabs>
        <w:ind w:left="720" w:hanging="360"/>
      </w:pPr>
    </w:lvl>
    <w:lvl w:ilvl="1" w:tplc="765C463A" w:tentative="1">
      <w:start w:val="1"/>
      <w:numFmt w:val="decimal"/>
      <w:lvlText w:val="%2."/>
      <w:lvlJc w:val="left"/>
      <w:pPr>
        <w:tabs>
          <w:tab w:val="num" w:pos="1440"/>
        </w:tabs>
        <w:ind w:left="1440" w:hanging="360"/>
      </w:pPr>
    </w:lvl>
    <w:lvl w:ilvl="2" w:tplc="705CD2F6" w:tentative="1">
      <w:start w:val="1"/>
      <w:numFmt w:val="decimal"/>
      <w:lvlText w:val="%3."/>
      <w:lvlJc w:val="left"/>
      <w:pPr>
        <w:tabs>
          <w:tab w:val="num" w:pos="2160"/>
        </w:tabs>
        <w:ind w:left="2160" w:hanging="360"/>
      </w:pPr>
    </w:lvl>
    <w:lvl w:ilvl="3" w:tplc="BB960986" w:tentative="1">
      <w:start w:val="1"/>
      <w:numFmt w:val="decimal"/>
      <w:lvlText w:val="%4."/>
      <w:lvlJc w:val="left"/>
      <w:pPr>
        <w:tabs>
          <w:tab w:val="num" w:pos="2880"/>
        </w:tabs>
        <w:ind w:left="2880" w:hanging="360"/>
      </w:pPr>
    </w:lvl>
    <w:lvl w:ilvl="4" w:tplc="CC544700" w:tentative="1">
      <w:start w:val="1"/>
      <w:numFmt w:val="decimal"/>
      <w:lvlText w:val="%5."/>
      <w:lvlJc w:val="left"/>
      <w:pPr>
        <w:tabs>
          <w:tab w:val="num" w:pos="3600"/>
        </w:tabs>
        <w:ind w:left="3600" w:hanging="360"/>
      </w:pPr>
    </w:lvl>
    <w:lvl w:ilvl="5" w:tplc="1FDCA488" w:tentative="1">
      <w:start w:val="1"/>
      <w:numFmt w:val="decimal"/>
      <w:lvlText w:val="%6."/>
      <w:lvlJc w:val="left"/>
      <w:pPr>
        <w:tabs>
          <w:tab w:val="num" w:pos="4320"/>
        </w:tabs>
        <w:ind w:left="4320" w:hanging="360"/>
      </w:pPr>
    </w:lvl>
    <w:lvl w:ilvl="6" w:tplc="91F612A0" w:tentative="1">
      <w:start w:val="1"/>
      <w:numFmt w:val="decimal"/>
      <w:lvlText w:val="%7."/>
      <w:lvlJc w:val="left"/>
      <w:pPr>
        <w:tabs>
          <w:tab w:val="num" w:pos="5040"/>
        </w:tabs>
        <w:ind w:left="5040" w:hanging="360"/>
      </w:pPr>
    </w:lvl>
    <w:lvl w:ilvl="7" w:tplc="021E8FE6" w:tentative="1">
      <w:start w:val="1"/>
      <w:numFmt w:val="decimal"/>
      <w:lvlText w:val="%8."/>
      <w:lvlJc w:val="left"/>
      <w:pPr>
        <w:tabs>
          <w:tab w:val="num" w:pos="5760"/>
        </w:tabs>
        <w:ind w:left="5760" w:hanging="360"/>
      </w:pPr>
    </w:lvl>
    <w:lvl w:ilvl="8" w:tplc="E4D69B66" w:tentative="1">
      <w:start w:val="1"/>
      <w:numFmt w:val="decimal"/>
      <w:lvlText w:val="%9."/>
      <w:lvlJc w:val="left"/>
      <w:pPr>
        <w:tabs>
          <w:tab w:val="num" w:pos="6480"/>
        </w:tabs>
        <w:ind w:left="6480" w:hanging="360"/>
      </w:pPr>
    </w:lvl>
  </w:abstractNum>
  <w:abstractNum w:abstractNumId="16" w15:restartNumberingAfterBreak="0">
    <w:nsid w:val="673948DD"/>
    <w:multiLevelType w:val="hybridMultilevel"/>
    <w:tmpl w:val="2C24EEF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86502D"/>
    <w:multiLevelType w:val="multilevel"/>
    <w:tmpl w:val="351E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325A9"/>
    <w:multiLevelType w:val="multilevel"/>
    <w:tmpl w:val="1D4EB1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62677D"/>
    <w:multiLevelType w:val="multilevel"/>
    <w:tmpl w:val="EDE88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30349E"/>
    <w:multiLevelType w:val="multilevel"/>
    <w:tmpl w:val="AA18C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7"/>
  </w:num>
  <w:num w:numId="4">
    <w:abstractNumId w:val="9"/>
  </w:num>
  <w:num w:numId="5">
    <w:abstractNumId w:val="3"/>
  </w:num>
  <w:num w:numId="6">
    <w:abstractNumId w:val="12"/>
  </w:num>
  <w:num w:numId="7">
    <w:abstractNumId w:val="15"/>
  </w:num>
  <w:num w:numId="8">
    <w:abstractNumId w:val="13"/>
  </w:num>
  <w:num w:numId="9">
    <w:abstractNumId w:val="19"/>
  </w:num>
  <w:num w:numId="10">
    <w:abstractNumId w:val="0"/>
  </w:num>
  <w:num w:numId="11">
    <w:abstractNumId w:val="8"/>
  </w:num>
  <w:num w:numId="12">
    <w:abstractNumId w:val="11"/>
  </w:num>
  <w:num w:numId="13">
    <w:abstractNumId w:val="1"/>
  </w:num>
  <w:num w:numId="14">
    <w:abstractNumId w:val="5"/>
  </w:num>
  <w:num w:numId="15">
    <w:abstractNumId w:val="10"/>
  </w:num>
  <w:num w:numId="16">
    <w:abstractNumId w:val="20"/>
  </w:num>
  <w:num w:numId="17">
    <w:abstractNumId w:val="4"/>
  </w:num>
  <w:num w:numId="18">
    <w:abstractNumId w:val="2"/>
  </w:num>
  <w:num w:numId="19">
    <w:abstractNumId w:val="14"/>
  </w:num>
  <w:num w:numId="20">
    <w:abstractNumId w:val="18"/>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mit">
    <w15:presenceInfo w15:providerId="None" w15:userId="Sumit"/>
  </w15:person>
  <w15:person w15:author="Aneye, Asse Olivia Lauraine">
    <w15:presenceInfo w15:providerId="AD" w15:userId="S::aoa200001@utdallas.edu::24d29dea-1df9-44f3-b2c2-bfafa28b84f7"/>
  </w15:person>
  <w15:person w15:author="Tsai, Meng Hsuan">
    <w15:presenceInfo w15:providerId="AD" w15:userId="S::mxt200025@utdallas.edu::be0931f9-bbe1-449f-8fc6-d6474bbd2a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266"/>
    <w:rsid w:val="000756C5"/>
    <w:rsid w:val="00086266"/>
    <w:rsid w:val="00126FC4"/>
    <w:rsid w:val="00144CF6"/>
    <w:rsid w:val="001B1D15"/>
    <w:rsid w:val="00224981"/>
    <w:rsid w:val="00291587"/>
    <w:rsid w:val="0032524F"/>
    <w:rsid w:val="003A289C"/>
    <w:rsid w:val="003F449A"/>
    <w:rsid w:val="004B6F55"/>
    <w:rsid w:val="005B4FB8"/>
    <w:rsid w:val="00630F82"/>
    <w:rsid w:val="006C387A"/>
    <w:rsid w:val="00701164"/>
    <w:rsid w:val="00762406"/>
    <w:rsid w:val="00795EAD"/>
    <w:rsid w:val="00880190"/>
    <w:rsid w:val="008D4110"/>
    <w:rsid w:val="00977BA5"/>
    <w:rsid w:val="009A58E0"/>
    <w:rsid w:val="009B1FD2"/>
    <w:rsid w:val="009C0B19"/>
    <w:rsid w:val="00A313EF"/>
    <w:rsid w:val="00B2471B"/>
    <w:rsid w:val="00B60010"/>
    <w:rsid w:val="00B84778"/>
    <w:rsid w:val="00BA01D9"/>
    <w:rsid w:val="00C13739"/>
    <w:rsid w:val="00C91258"/>
    <w:rsid w:val="00CE37EF"/>
    <w:rsid w:val="00D728EC"/>
    <w:rsid w:val="00DE2A33"/>
    <w:rsid w:val="00E40409"/>
    <w:rsid w:val="00EE7588"/>
    <w:rsid w:val="00F6365C"/>
    <w:rsid w:val="00F84FE4"/>
    <w:rsid w:val="00FC7C08"/>
    <w:rsid w:val="027BE8C1"/>
    <w:rsid w:val="02978007"/>
    <w:rsid w:val="043989EB"/>
    <w:rsid w:val="052C91B9"/>
    <w:rsid w:val="0FC4214F"/>
    <w:rsid w:val="18779089"/>
    <w:rsid w:val="1A85EF82"/>
    <w:rsid w:val="1ABF0DB4"/>
    <w:rsid w:val="1E26F52D"/>
    <w:rsid w:val="1E88D5F9"/>
    <w:rsid w:val="28737344"/>
    <w:rsid w:val="2B358D2A"/>
    <w:rsid w:val="2CF6A840"/>
    <w:rsid w:val="2ECEEE45"/>
    <w:rsid w:val="328AE7A3"/>
    <w:rsid w:val="362AB04B"/>
    <w:rsid w:val="36435F8F"/>
    <w:rsid w:val="3D01AB88"/>
    <w:rsid w:val="4AD39A85"/>
    <w:rsid w:val="4C5147E6"/>
    <w:rsid w:val="4EE5C46E"/>
    <w:rsid w:val="55E06E3F"/>
    <w:rsid w:val="57AC4D65"/>
    <w:rsid w:val="58222D52"/>
    <w:rsid w:val="59639601"/>
    <w:rsid w:val="6161D567"/>
    <w:rsid w:val="62FB0A50"/>
    <w:rsid w:val="68AB24A2"/>
    <w:rsid w:val="6B30ED86"/>
    <w:rsid w:val="6C799897"/>
    <w:rsid w:val="73C58A37"/>
    <w:rsid w:val="7B2E7B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5159E"/>
  <w14:defaultImageDpi w14:val="300"/>
  <w15:docId w15:val="{AAAF3B14-6BEF-4DE0-8641-5F5D383E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6266"/>
    <w:pPr>
      <w:spacing w:before="100" w:beforeAutospacing="1" w:after="100" w:afterAutospacing="1"/>
    </w:pPr>
    <w:rPr>
      <w:rFonts w:cs="Times New Roman"/>
      <w:sz w:val="20"/>
      <w:szCs w:val="20"/>
    </w:rPr>
  </w:style>
  <w:style w:type="character" w:customStyle="1" w:styleId="normaltextrun">
    <w:name w:val="normaltextrun"/>
    <w:basedOn w:val="DefaultParagraphFont"/>
    <w:rsid w:val="00086266"/>
  </w:style>
  <w:style w:type="character" w:customStyle="1" w:styleId="eop">
    <w:name w:val="eop"/>
    <w:basedOn w:val="DefaultParagraphFont"/>
    <w:rsid w:val="00086266"/>
  </w:style>
  <w:style w:type="character" w:styleId="CommentReference">
    <w:name w:val="annotation reference"/>
    <w:basedOn w:val="DefaultParagraphFont"/>
    <w:uiPriority w:val="99"/>
    <w:semiHidden/>
    <w:unhideWhenUsed/>
    <w:rsid w:val="00291587"/>
    <w:rPr>
      <w:sz w:val="18"/>
      <w:szCs w:val="18"/>
    </w:rPr>
  </w:style>
  <w:style w:type="paragraph" w:styleId="CommentText">
    <w:name w:val="annotation text"/>
    <w:basedOn w:val="Normal"/>
    <w:link w:val="CommentTextChar"/>
    <w:uiPriority w:val="99"/>
    <w:semiHidden/>
    <w:unhideWhenUsed/>
    <w:rsid w:val="00291587"/>
  </w:style>
  <w:style w:type="character" w:customStyle="1" w:styleId="CommentTextChar">
    <w:name w:val="Comment Text Char"/>
    <w:basedOn w:val="DefaultParagraphFont"/>
    <w:link w:val="CommentText"/>
    <w:uiPriority w:val="99"/>
    <w:semiHidden/>
    <w:rsid w:val="00291587"/>
  </w:style>
  <w:style w:type="paragraph" w:styleId="CommentSubject">
    <w:name w:val="annotation subject"/>
    <w:basedOn w:val="CommentText"/>
    <w:next w:val="CommentText"/>
    <w:link w:val="CommentSubjectChar"/>
    <w:uiPriority w:val="99"/>
    <w:semiHidden/>
    <w:unhideWhenUsed/>
    <w:rsid w:val="00291587"/>
    <w:rPr>
      <w:b/>
      <w:bCs/>
      <w:sz w:val="20"/>
      <w:szCs w:val="20"/>
    </w:rPr>
  </w:style>
  <w:style w:type="character" w:customStyle="1" w:styleId="CommentSubjectChar">
    <w:name w:val="Comment Subject Char"/>
    <w:basedOn w:val="CommentTextChar"/>
    <w:link w:val="CommentSubject"/>
    <w:uiPriority w:val="99"/>
    <w:semiHidden/>
    <w:rsid w:val="00291587"/>
    <w:rPr>
      <w:b/>
      <w:bCs/>
      <w:sz w:val="20"/>
      <w:szCs w:val="20"/>
    </w:rPr>
  </w:style>
  <w:style w:type="paragraph" w:styleId="BalloonText">
    <w:name w:val="Balloon Text"/>
    <w:basedOn w:val="Normal"/>
    <w:link w:val="BalloonTextChar"/>
    <w:uiPriority w:val="99"/>
    <w:semiHidden/>
    <w:unhideWhenUsed/>
    <w:rsid w:val="002915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1587"/>
    <w:rPr>
      <w:rFonts w:ascii="Lucida Grande" w:hAnsi="Lucida Grande" w:cs="Lucida Grande"/>
      <w:sz w:val="18"/>
      <w:szCs w:val="18"/>
    </w:rPr>
  </w:style>
  <w:style w:type="paragraph" w:styleId="NormalWeb">
    <w:name w:val="Normal (Web)"/>
    <w:basedOn w:val="Normal"/>
    <w:uiPriority w:val="99"/>
    <w:semiHidden/>
    <w:unhideWhenUsed/>
    <w:rsid w:val="00291587"/>
    <w:pPr>
      <w:spacing w:before="100" w:beforeAutospacing="1" w:after="100" w:afterAutospacing="1"/>
    </w:pPr>
    <w:rPr>
      <w:rFonts w:cs="Times New Roman"/>
      <w:sz w:val="20"/>
      <w:szCs w:val="20"/>
    </w:rPr>
  </w:style>
  <w:style w:type="character" w:styleId="Hyperlink">
    <w:name w:val="Hyperlink"/>
    <w:basedOn w:val="DefaultParagraphFont"/>
    <w:uiPriority w:val="99"/>
    <w:unhideWhenUsed/>
    <w:rsid w:val="007624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9086">
      <w:bodyDiv w:val="1"/>
      <w:marLeft w:val="0"/>
      <w:marRight w:val="0"/>
      <w:marTop w:val="0"/>
      <w:marBottom w:val="0"/>
      <w:divBdr>
        <w:top w:val="none" w:sz="0" w:space="0" w:color="auto"/>
        <w:left w:val="none" w:sz="0" w:space="0" w:color="auto"/>
        <w:bottom w:val="none" w:sz="0" w:space="0" w:color="auto"/>
        <w:right w:val="none" w:sz="0" w:space="0" w:color="auto"/>
      </w:divBdr>
    </w:div>
    <w:div w:id="148450054">
      <w:bodyDiv w:val="1"/>
      <w:marLeft w:val="0"/>
      <w:marRight w:val="0"/>
      <w:marTop w:val="0"/>
      <w:marBottom w:val="0"/>
      <w:divBdr>
        <w:top w:val="none" w:sz="0" w:space="0" w:color="auto"/>
        <w:left w:val="none" w:sz="0" w:space="0" w:color="auto"/>
        <w:bottom w:val="none" w:sz="0" w:space="0" w:color="auto"/>
        <w:right w:val="none" w:sz="0" w:space="0" w:color="auto"/>
      </w:divBdr>
    </w:div>
    <w:div w:id="398360312">
      <w:bodyDiv w:val="1"/>
      <w:marLeft w:val="0"/>
      <w:marRight w:val="0"/>
      <w:marTop w:val="0"/>
      <w:marBottom w:val="0"/>
      <w:divBdr>
        <w:top w:val="none" w:sz="0" w:space="0" w:color="auto"/>
        <w:left w:val="none" w:sz="0" w:space="0" w:color="auto"/>
        <w:bottom w:val="none" w:sz="0" w:space="0" w:color="auto"/>
        <w:right w:val="none" w:sz="0" w:space="0" w:color="auto"/>
      </w:divBdr>
    </w:div>
    <w:div w:id="503781657">
      <w:bodyDiv w:val="1"/>
      <w:marLeft w:val="0"/>
      <w:marRight w:val="0"/>
      <w:marTop w:val="0"/>
      <w:marBottom w:val="0"/>
      <w:divBdr>
        <w:top w:val="none" w:sz="0" w:space="0" w:color="auto"/>
        <w:left w:val="none" w:sz="0" w:space="0" w:color="auto"/>
        <w:bottom w:val="none" w:sz="0" w:space="0" w:color="auto"/>
        <w:right w:val="none" w:sz="0" w:space="0" w:color="auto"/>
      </w:divBdr>
    </w:div>
    <w:div w:id="519271731">
      <w:bodyDiv w:val="1"/>
      <w:marLeft w:val="0"/>
      <w:marRight w:val="0"/>
      <w:marTop w:val="0"/>
      <w:marBottom w:val="0"/>
      <w:divBdr>
        <w:top w:val="none" w:sz="0" w:space="0" w:color="auto"/>
        <w:left w:val="none" w:sz="0" w:space="0" w:color="auto"/>
        <w:bottom w:val="none" w:sz="0" w:space="0" w:color="auto"/>
        <w:right w:val="none" w:sz="0" w:space="0" w:color="auto"/>
      </w:divBdr>
    </w:div>
    <w:div w:id="615136148">
      <w:bodyDiv w:val="1"/>
      <w:marLeft w:val="0"/>
      <w:marRight w:val="0"/>
      <w:marTop w:val="0"/>
      <w:marBottom w:val="0"/>
      <w:divBdr>
        <w:top w:val="none" w:sz="0" w:space="0" w:color="auto"/>
        <w:left w:val="none" w:sz="0" w:space="0" w:color="auto"/>
        <w:bottom w:val="none" w:sz="0" w:space="0" w:color="auto"/>
        <w:right w:val="none" w:sz="0" w:space="0" w:color="auto"/>
      </w:divBdr>
    </w:div>
    <w:div w:id="918097196">
      <w:bodyDiv w:val="1"/>
      <w:marLeft w:val="0"/>
      <w:marRight w:val="0"/>
      <w:marTop w:val="0"/>
      <w:marBottom w:val="0"/>
      <w:divBdr>
        <w:top w:val="none" w:sz="0" w:space="0" w:color="auto"/>
        <w:left w:val="none" w:sz="0" w:space="0" w:color="auto"/>
        <w:bottom w:val="none" w:sz="0" w:space="0" w:color="auto"/>
        <w:right w:val="none" w:sz="0" w:space="0" w:color="auto"/>
      </w:divBdr>
    </w:div>
    <w:div w:id="931356622">
      <w:bodyDiv w:val="1"/>
      <w:marLeft w:val="0"/>
      <w:marRight w:val="0"/>
      <w:marTop w:val="0"/>
      <w:marBottom w:val="0"/>
      <w:divBdr>
        <w:top w:val="none" w:sz="0" w:space="0" w:color="auto"/>
        <w:left w:val="none" w:sz="0" w:space="0" w:color="auto"/>
        <w:bottom w:val="none" w:sz="0" w:space="0" w:color="auto"/>
        <w:right w:val="none" w:sz="0" w:space="0" w:color="auto"/>
      </w:divBdr>
    </w:div>
    <w:div w:id="995887074">
      <w:bodyDiv w:val="1"/>
      <w:marLeft w:val="0"/>
      <w:marRight w:val="0"/>
      <w:marTop w:val="0"/>
      <w:marBottom w:val="0"/>
      <w:divBdr>
        <w:top w:val="none" w:sz="0" w:space="0" w:color="auto"/>
        <w:left w:val="none" w:sz="0" w:space="0" w:color="auto"/>
        <w:bottom w:val="none" w:sz="0" w:space="0" w:color="auto"/>
        <w:right w:val="none" w:sz="0" w:space="0" w:color="auto"/>
      </w:divBdr>
    </w:div>
    <w:div w:id="1143085505">
      <w:bodyDiv w:val="1"/>
      <w:marLeft w:val="0"/>
      <w:marRight w:val="0"/>
      <w:marTop w:val="0"/>
      <w:marBottom w:val="0"/>
      <w:divBdr>
        <w:top w:val="none" w:sz="0" w:space="0" w:color="auto"/>
        <w:left w:val="none" w:sz="0" w:space="0" w:color="auto"/>
        <w:bottom w:val="none" w:sz="0" w:space="0" w:color="auto"/>
        <w:right w:val="none" w:sz="0" w:space="0" w:color="auto"/>
      </w:divBdr>
    </w:div>
    <w:div w:id="1180463854">
      <w:bodyDiv w:val="1"/>
      <w:marLeft w:val="0"/>
      <w:marRight w:val="0"/>
      <w:marTop w:val="0"/>
      <w:marBottom w:val="0"/>
      <w:divBdr>
        <w:top w:val="none" w:sz="0" w:space="0" w:color="auto"/>
        <w:left w:val="none" w:sz="0" w:space="0" w:color="auto"/>
        <w:bottom w:val="none" w:sz="0" w:space="0" w:color="auto"/>
        <w:right w:val="none" w:sz="0" w:space="0" w:color="auto"/>
      </w:divBdr>
    </w:div>
    <w:div w:id="1384938661">
      <w:bodyDiv w:val="1"/>
      <w:marLeft w:val="0"/>
      <w:marRight w:val="0"/>
      <w:marTop w:val="0"/>
      <w:marBottom w:val="0"/>
      <w:divBdr>
        <w:top w:val="none" w:sz="0" w:space="0" w:color="auto"/>
        <w:left w:val="none" w:sz="0" w:space="0" w:color="auto"/>
        <w:bottom w:val="none" w:sz="0" w:space="0" w:color="auto"/>
        <w:right w:val="none" w:sz="0" w:space="0" w:color="auto"/>
      </w:divBdr>
    </w:div>
    <w:div w:id="1495105356">
      <w:bodyDiv w:val="1"/>
      <w:marLeft w:val="0"/>
      <w:marRight w:val="0"/>
      <w:marTop w:val="0"/>
      <w:marBottom w:val="0"/>
      <w:divBdr>
        <w:top w:val="none" w:sz="0" w:space="0" w:color="auto"/>
        <w:left w:val="none" w:sz="0" w:space="0" w:color="auto"/>
        <w:bottom w:val="none" w:sz="0" w:space="0" w:color="auto"/>
        <w:right w:val="none" w:sz="0" w:space="0" w:color="auto"/>
      </w:divBdr>
    </w:div>
    <w:div w:id="1651981720">
      <w:bodyDiv w:val="1"/>
      <w:marLeft w:val="0"/>
      <w:marRight w:val="0"/>
      <w:marTop w:val="0"/>
      <w:marBottom w:val="0"/>
      <w:divBdr>
        <w:top w:val="none" w:sz="0" w:space="0" w:color="auto"/>
        <w:left w:val="none" w:sz="0" w:space="0" w:color="auto"/>
        <w:bottom w:val="none" w:sz="0" w:space="0" w:color="auto"/>
        <w:right w:val="none" w:sz="0" w:space="0" w:color="auto"/>
      </w:divBdr>
    </w:div>
    <w:div w:id="1893803283">
      <w:bodyDiv w:val="1"/>
      <w:marLeft w:val="0"/>
      <w:marRight w:val="0"/>
      <w:marTop w:val="0"/>
      <w:marBottom w:val="0"/>
      <w:divBdr>
        <w:top w:val="none" w:sz="0" w:space="0" w:color="auto"/>
        <w:left w:val="none" w:sz="0" w:space="0" w:color="auto"/>
        <w:bottom w:val="none" w:sz="0" w:space="0" w:color="auto"/>
        <w:right w:val="none" w:sz="0" w:space="0" w:color="auto"/>
      </w:divBdr>
    </w:div>
    <w:div w:id="1952518075">
      <w:bodyDiv w:val="1"/>
      <w:marLeft w:val="0"/>
      <w:marRight w:val="0"/>
      <w:marTop w:val="0"/>
      <w:marBottom w:val="0"/>
      <w:divBdr>
        <w:top w:val="none" w:sz="0" w:space="0" w:color="auto"/>
        <w:left w:val="none" w:sz="0" w:space="0" w:color="auto"/>
        <w:bottom w:val="none" w:sz="0" w:space="0" w:color="auto"/>
        <w:right w:val="none" w:sz="0" w:space="0" w:color="auto"/>
      </w:divBdr>
    </w:div>
    <w:div w:id="1992825389">
      <w:bodyDiv w:val="1"/>
      <w:marLeft w:val="0"/>
      <w:marRight w:val="0"/>
      <w:marTop w:val="0"/>
      <w:marBottom w:val="0"/>
      <w:divBdr>
        <w:top w:val="none" w:sz="0" w:space="0" w:color="auto"/>
        <w:left w:val="none" w:sz="0" w:space="0" w:color="auto"/>
        <w:bottom w:val="none" w:sz="0" w:space="0" w:color="auto"/>
        <w:right w:val="none" w:sz="0" w:space="0" w:color="auto"/>
      </w:divBdr>
    </w:div>
    <w:div w:id="2079743014">
      <w:bodyDiv w:val="1"/>
      <w:marLeft w:val="0"/>
      <w:marRight w:val="0"/>
      <w:marTop w:val="0"/>
      <w:marBottom w:val="0"/>
      <w:divBdr>
        <w:top w:val="none" w:sz="0" w:space="0" w:color="auto"/>
        <w:left w:val="none" w:sz="0" w:space="0" w:color="auto"/>
        <w:bottom w:val="none" w:sz="0" w:space="0" w:color="auto"/>
        <w:right w:val="none" w:sz="0" w:space="0" w:color="auto"/>
      </w:divBdr>
    </w:div>
    <w:div w:id="2087875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ebayinc.com/stories/news/ebay-to-launch-managed-delivery-an-end-to-end-fulfillment-service-for-sellers/" TargetMode="External"/><Relationship Id="rId4" Type="http://schemas.openxmlformats.org/officeDocument/2006/relationships/webSettings" Target="webSettings.xml"/><Relationship Id="rId9" Type="http://schemas.openxmlformats.org/officeDocument/2006/relationships/hyperlink" Target="https://www.thebalanceeveryday.com/which-retail-stores-have-credit-card-offers-2892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282</TotalTime>
  <Pages>3</Pages>
  <Words>790</Words>
  <Characters>4508</Characters>
  <Application>Microsoft Office Word</Application>
  <DocSecurity>0</DocSecurity>
  <Lines>37</Lines>
  <Paragraphs>10</Paragraphs>
  <ScaleCrop>false</ScaleCrop>
  <Company>University of Texas at Austin</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Chow</dc:creator>
  <cp:keywords/>
  <dc:description/>
  <cp:lastModifiedBy>Sumit Sapra</cp:lastModifiedBy>
  <cp:revision>28</cp:revision>
  <dcterms:created xsi:type="dcterms:W3CDTF">2020-10-31T08:17:00Z</dcterms:created>
  <dcterms:modified xsi:type="dcterms:W3CDTF">2020-11-03T15:10:00Z</dcterms:modified>
</cp:coreProperties>
</file>